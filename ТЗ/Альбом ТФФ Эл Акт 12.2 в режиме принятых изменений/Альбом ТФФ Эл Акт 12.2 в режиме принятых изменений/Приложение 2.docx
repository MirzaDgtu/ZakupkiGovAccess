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8759F1D" w14:textId="74E1FF83" w:rsidR="00845C01" w:rsidRPr="0064254A" w:rsidRDefault="00845C01" w:rsidP="00845C01">
      <w:pPr>
        <w:pStyle w:val="1"/>
        <w:numPr>
          <w:ilvl w:val="0"/>
          <w:numId w:val="0"/>
        </w:numPr>
        <w:spacing w:before="0" w:after="0"/>
        <w:ind w:left="5529"/>
        <w:contextualSpacing/>
      </w:pPr>
      <w:bookmarkStart w:id="0" w:name="_Toc390789634"/>
      <w:r w:rsidRPr="001C01C1">
        <w:t>Приложени</w:t>
      </w:r>
      <w:r w:rsidR="009A7BDC">
        <w:t>Е</w:t>
      </w:r>
      <w:r w:rsidRPr="001C01C1">
        <w:t xml:space="preserve"> </w:t>
      </w:r>
      <w:bookmarkEnd w:id="0"/>
      <w:r w:rsidR="004962D7">
        <w:t>2</w:t>
      </w:r>
    </w:p>
    <w:p w14:paraId="4365DE39" w14:textId="02003712" w:rsidR="00845C01" w:rsidRPr="00273993" w:rsidRDefault="00845C01" w:rsidP="009A7BDC">
      <w:pPr>
        <w:spacing w:before="0" w:after="0"/>
        <w:ind w:left="5520"/>
        <w:contextualSpacing/>
        <w:rPr>
          <w:sz w:val="28"/>
        </w:rPr>
      </w:pPr>
      <w:r w:rsidRPr="009565C1">
        <w:rPr>
          <w:sz w:val="28"/>
        </w:rPr>
        <w:t xml:space="preserve">к </w:t>
      </w:r>
      <w:r>
        <w:rPr>
          <w:sz w:val="28"/>
        </w:rPr>
        <w:t xml:space="preserve">Альбому ТФФ </w:t>
      </w:r>
      <w:r w:rsidR="00E366F2">
        <w:rPr>
          <w:sz w:val="28"/>
        </w:rPr>
        <w:t>ЕИС в части электронного актиров</w:t>
      </w:r>
      <w:r w:rsidR="009A7BDC">
        <w:rPr>
          <w:sz w:val="28"/>
        </w:rPr>
        <w:t>а</w:t>
      </w:r>
      <w:r w:rsidR="00E366F2">
        <w:rPr>
          <w:sz w:val="28"/>
        </w:rPr>
        <w:t>ния</w:t>
      </w:r>
      <w:r w:rsidR="009124C0">
        <w:rPr>
          <w:sz w:val="28"/>
        </w:rPr>
        <w:t xml:space="preserve"> версии </w:t>
      </w:r>
      <w:r w:rsidR="00B63903">
        <w:rPr>
          <w:sz w:val="28"/>
        </w:rPr>
        <w:t>12</w:t>
      </w:r>
      <w:r w:rsidR="002A1EAA">
        <w:rPr>
          <w:sz w:val="28"/>
        </w:rPr>
        <w:t>.</w:t>
      </w:r>
      <w:del w:id="1" w:author="Соболев Игорь [2]" w:date="2022-05-06T13:04:00Z">
        <w:r w:rsidR="00B6477E" w:rsidDel="00653FC6">
          <w:rPr>
            <w:sz w:val="28"/>
          </w:rPr>
          <w:delText>1</w:delText>
        </w:r>
      </w:del>
      <w:ins w:id="2" w:author="Соболев Игорь [2]" w:date="2022-05-06T13:04:00Z">
        <w:r w:rsidR="00653FC6">
          <w:rPr>
            <w:sz w:val="28"/>
          </w:rPr>
          <w:t>2</w:t>
        </w:r>
      </w:ins>
    </w:p>
    <w:p w14:paraId="360AFD82" w14:textId="77777777" w:rsidR="00845C01" w:rsidRDefault="00845C01" w:rsidP="00845C01">
      <w:pPr>
        <w:spacing w:before="0" w:after="0"/>
        <w:contextualSpacing/>
        <w:rPr>
          <w:sz w:val="16"/>
          <w:szCs w:val="16"/>
        </w:rPr>
      </w:pPr>
    </w:p>
    <w:p w14:paraId="5EAC4508" w14:textId="77777777" w:rsidR="00845C01" w:rsidRPr="00062923" w:rsidRDefault="00845C01" w:rsidP="00845C01">
      <w:pPr>
        <w:spacing w:before="0" w:after="0"/>
        <w:contextualSpacing/>
        <w:rPr>
          <w:sz w:val="16"/>
          <w:szCs w:val="16"/>
        </w:rPr>
      </w:pPr>
    </w:p>
    <w:tbl>
      <w:tblPr>
        <w:tblW w:w="5033" w:type="pct"/>
        <w:tblInd w:w="-72" w:type="dxa"/>
        <w:tblLook w:val="0000" w:firstRow="0" w:lastRow="0" w:firstColumn="0" w:lastColumn="0" w:noHBand="0" w:noVBand="0"/>
      </w:tblPr>
      <w:tblGrid>
        <w:gridCol w:w="4789"/>
        <w:gridCol w:w="767"/>
        <w:gridCol w:w="5002"/>
      </w:tblGrid>
      <w:tr w:rsidR="00845C01" w:rsidRPr="00E26D11" w14:paraId="08274D0F" w14:textId="77777777" w:rsidTr="00C2093F">
        <w:trPr>
          <w:trHeight w:hRule="exact" w:val="907"/>
        </w:trPr>
        <w:tc>
          <w:tcPr>
            <w:tcW w:w="5000" w:type="pct"/>
            <w:gridSpan w:val="3"/>
            <w:shd w:val="clear" w:color="auto" w:fill="auto"/>
            <w:vAlign w:val="center"/>
          </w:tcPr>
          <w:p w14:paraId="11E137D3" w14:textId="77777777" w:rsidR="00845C01" w:rsidRPr="00E26D11" w:rsidRDefault="00845C01" w:rsidP="00C2093F">
            <w:pPr>
              <w:pStyle w:val="OTRTitulnamedoc"/>
              <w:spacing w:before="0" w:after="0"/>
              <w:rPr>
                <w:sz w:val="28"/>
                <w:lang w:val="en-US"/>
              </w:rPr>
            </w:pPr>
            <w:r w:rsidRPr="00E26D11">
              <w:t>ФЕДЕРАЛЬНОЕ КАЗНАЧЕЙСТВО</w:t>
            </w:r>
          </w:p>
        </w:tc>
      </w:tr>
      <w:tr w:rsidR="00845C01" w:rsidRPr="00E26D11" w14:paraId="5E71B645" w14:textId="77777777" w:rsidTr="00C2093F">
        <w:trPr>
          <w:trHeight w:val="536"/>
        </w:trPr>
        <w:tc>
          <w:tcPr>
            <w:tcW w:w="2268" w:type="pct"/>
            <w:shd w:val="clear" w:color="auto" w:fill="auto"/>
            <w:vAlign w:val="center"/>
          </w:tcPr>
          <w:p w14:paraId="66C3DCCA" w14:textId="77777777" w:rsidR="00845C01" w:rsidRPr="00E26D11" w:rsidRDefault="00845C01" w:rsidP="00C2093F">
            <w:pPr>
              <w:pStyle w:val="OTRTitulnamedoc"/>
              <w:spacing w:before="0" w:after="0"/>
              <w:jc w:val="both"/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02FA0EE6" w14:textId="77777777" w:rsidR="00845C01" w:rsidRPr="00E26D11" w:rsidRDefault="00845C01" w:rsidP="00C2093F">
            <w:pPr>
              <w:pStyle w:val="OTRTitulnamedoc"/>
              <w:spacing w:before="0" w:after="0"/>
              <w:jc w:val="both"/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4E1A350B" w14:textId="77777777" w:rsidR="00845C01" w:rsidRPr="00E26D11" w:rsidRDefault="00845C01" w:rsidP="00C2093F">
            <w:pPr>
              <w:pStyle w:val="OTRTITULnew"/>
              <w:spacing w:line="240" w:lineRule="auto"/>
              <w:contextualSpacing/>
            </w:pPr>
          </w:p>
        </w:tc>
      </w:tr>
      <w:tr w:rsidR="00845C01" w:rsidRPr="00E26D11" w14:paraId="637666A1" w14:textId="77777777" w:rsidTr="00C2093F">
        <w:trPr>
          <w:trHeight w:val="2344"/>
        </w:trPr>
        <w:tc>
          <w:tcPr>
            <w:tcW w:w="2268" w:type="pct"/>
            <w:shd w:val="clear" w:color="auto" w:fill="auto"/>
            <w:vAlign w:val="center"/>
          </w:tcPr>
          <w:p w14:paraId="4B6A6CA7" w14:textId="77777777" w:rsidR="00845C01" w:rsidRPr="00E26D11" w:rsidRDefault="00845C01" w:rsidP="00C2093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363" w:type="pct"/>
            <w:shd w:val="clear" w:color="auto" w:fill="auto"/>
            <w:vAlign w:val="center"/>
          </w:tcPr>
          <w:p w14:paraId="4CD7189C" w14:textId="77777777" w:rsidR="00845C01" w:rsidRPr="00E26D11" w:rsidRDefault="00845C01" w:rsidP="00C2093F">
            <w:pPr>
              <w:pStyle w:val="OTRTitulnamedoc"/>
              <w:spacing w:before="0" w:after="0"/>
              <w:rPr>
                <w:lang w:val="en-US"/>
              </w:rPr>
            </w:pPr>
          </w:p>
        </w:tc>
        <w:tc>
          <w:tcPr>
            <w:tcW w:w="2369" w:type="pct"/>
            <w:shd w:val="clear" w:color="auto" w:fill="auto"/>
            <w:vAlign w:val="center"/>
          </w:tcPr>
          <w:p w14:paraId="72D7FF9F" w14:textId="77777777" w:rsidR="00845C01" w:rsidRPr="00450578" w:rsidRDefault="00845C01" w:rsidP="00C2093F">
            <w:pPr>
              <w:pStyle w:val="OTRTITULnew"/>
              <w:spacing w:line="240" w:lineRule="auto"/>
              <w:contextualSpacing/>
            </w:pPr>
          </w:p>
        </w:tc>
      </w:tr>
    </w:tbl>
    <w:p w14:paraId="504C0FAB" w14:textId="77777777" w:rsidR="00845C01" w:rsidRDefault="00845C01" w:rsidP="00845C01">
      <w:pPr>
        <w:spacing w:before="0" w:after="0"/>
        <w:ind w:firstLine="5760"/>
        <w:contextualSpacing/>
        <w:rPr>
          <w:b/>
          <w:sz w:val="28"/>
          <w:szCs w:val="28"/>
        </w:rPr>
      </w:pPr>
    </w:p>
    <w:p w14:paraId="11020384" w14:textId="77777777" w:rsidR="00845C01" w:rsidRPr="004D29AF" w:rsidRDefault="00845C01" w:rsidP="004D29AF">
      <w:pPr>
        <w:spacing w:before="0" w:after="0"/>
        <w:contextualSpacing/>
        <w:jc w:val="center"/>
        <w:outlineLvl w:val="0"/>
        <w:rPr>
          <w:b/>
          <w:sz w:val="28"/>
          <w:szCs w:val="28"/>
        </w:rPr>
      </w:pPr>
    </w:p>
    <w:p w14:paraId="774283E3" w14:textId="5CAD35E9" w:rsidR="00845C01" w:rsidRPr="004D29AF" w:rsidRDefault="00A2256D" w:rsidP="00845C01">
      <w:pPr>
        <w:spacing w:before="0" w:after="0"/>
        <w:contextualSpacing/>
        <w:jc w:val="center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С</w:t>
      </w:r>
      <w:r w:rsidRPr="00CD5F00">
        <w:rPr>
          <w:b/>
          <w:sz w:val="28"/>
          <w:szCs w:val="28"/>
        </w:rPr>
        <w:t xml:space="preserve">труктура </w:t>
      </w:r>
      <w:r w:rsidRPr="004D29AF">
        <w:rPr>
          <w:b/>
          <w:sz w:val="28"/>
          <w:szCs w:val="28"/>
        </w:rPr>
        <w:t>xml</w:t>
      </w:r>
      <w:r w:rsidRPr="00CD5F00">
        <w:rPr>
          <w:b/>
          <w:sz w:val="28"/>
          <w:szCs w:val="28"/>
        </w:rPr>
        <w:t xml:space="preserve">-документов электронного актирования </w:t>
      </w:r>
      <w:r>
        <w:rPr>
          <w:b/>
          <w:sz w:val="28"/>
          <w:szCs w:val="28"/>
        </w:rPr>
        <w:t>ЕИС</w:t>
      </w:r>
      <w:r w:rsidRPr="004D29AF">
        <w:rPr>
          <w:b/>
          <w:sz w:val="28"/>
          <w:szCs w:val="28"/>
        </w:rPr>
        <w:t xml:space="preserve"> в части </w:t>
      </w:r>
      <w:r w:rsidR="004962D7">
        <w:rPr>
          <w:b/>
          <w:sz w:val="28"/>
          <w:szCs w:val="28"/>
        </w:rPr>
        <w:t>сервиса отдачи документов</w:t>
      </w:r>
    </w:p>
    <w:p w14:paraId="154DA41D" w14:textId="10F08C49" w:rsidR="00845C01" w:rsidRPr="00DF6C2C" w:rsidRDefault="00845C01" w:rsidP="00845C01">
      <w:pPr>
        <w:spacing w:before="0" w:after="0"/>
        <w:contextualSpacing/>
        <w:jc w:val="center"/>
        <w:outlineLvl w:val="0"/>
        <w:rPr>
          <w:b/>
          <w:caps/>
          <w:sz w:val="28"/>
        </w:rPr>
      </w:pPr>
    </w:p>
    <w:p w14:paraId="5E9DB91C" w14:textId="77777777" w:rsidR="00845C01" w:rsidRDefault="00845C01" w:rsidP="00845C01">
      <w:pPr>
        <w:spacing w:before="0" w:after="0"/>
        <w:contextualSpacing/>
        <w:rPr>
          <w:sz w:val="28"/>
        </w:rPr>
      </w:pPr>
    </w:p>
    <w:p w14:paraId="63D35970" w14:textId="77777777" w:rsidR="00845C01" w:rsidRDefault="00845C01" w:rsidP="00845C01">
      <w:pPr>
        <w:spacing w:before="0" w:after="0"/>
        <w:contextualSpacing/>
        <w:rPr>
          <w:sz w:val="28"/>
        </w:rPr>
      </w:pPr>
    </w:p>
    <w:p w14:paraId="3E1AF79A" w14:textId="77777777" w:rsidR="00845C01" w:rsidRDefault="00845C01" w:rsidP="00845C01">
      <w:pPr>
        <w:spacing w:before="0" w:after="0"/>
        <w:contextualSpacing/>
        <w:rPr>
          <w:sz w:val="28"/>
        </w:rPr>
      </w:pPr>
    </w:p>
    <w:p w14:paraId="04FA5CE4" w14:textId="77777777" w:rsidR="0065472C" w:rsidRPr="00863276" w:rsidRDefault="0065472C" w:rsidP="007D3281">
      <w:pPr>
        <w:spacing w:before="0" w:after="0"/>
        <w:contextualSpacing/>
        <w:rPr>
          <w:sz w:val="20"/>
        </w:rPr>
      </w:pPr>
    </w:p>
    <w:p w14:paraId="13CA58EB" w14:textId="77777777" w:rsidR="0065472C" w:rsidRPr="00863276" w:rsidRDefault="0065472C" w:rsidP="007D3281">
      <w:pPr>
        <w:spacing w:before="0" w:after="0"/>
        <w:ind w:firstLine="5760"/>
        <w:contextualSpacing/>
        <w:rPr>
          <w:b/>
          <w:sz w:val="20"/>
        </w:rPr>
      </w:pPr>
    </w:p>
    <w:p w14:paraId="54C1EACA" w14:textId="77777777" w:rsidR="0065472C" w:rsidRPr="00863276" w:rsidRDefault="0065472C" w:rsidP="007D3281">
      <w:pPr>
        <w:spacing w:before="0" w:after="0"/>
        <w:contextualSpacing/>
        <w:rPr>
          <w:sz w:val="20"/>
        </w:rPr>
      </w:pPr>
    </w:p>
    <w:p w14:paraId="331CFDF9" w14:textId="77777777" w:rsidR="0065472C" w:rsidRPr="00863276" w:rsidRDefault="0065472C" w:rsidP="007D3281">
      <w:pPr>
        <w:spacing w:before="0" w:after="0"/>
        <w:contextualSpacing/>
        <w:rPr>
          <w:sz w:val="20"/>
        </w:rPr>
      </w:pPr>
    </w:p>
    <w:p w14:paraId="269EAD3C" w14:textId="108A37AD" w:rsidR="00363504" w:rsidRDefault="0065472C" w:rsidP="00184891">
      <w:pPr>
        <w:pStyle w:val="20"/>
      </w:pPr>
      <w:r w:rsidRPr="00863276">
        <w:rPr>
          <w:sz w:val="20"/>
          <w:szCs w:val="20"/>
        </w:rPr>
        <w:br w:type="page"/>
      </w:r>
    </w:p>
    <w:p w14:paraId="62E21F98" w14:textId="09FED417" w:rsidR="00420718" w:rsidRDefault="004962D7" w:rsidP="004962D7">
      <w:pPr>
        <w:pStyle w:val="20"/>
        <w:numPr>
          <w:ilvl w:val="0"/>
          <w:numId w:val="45"/>
        </w:numPr>
      </w:pPr>
      <w:r>
        <w:lastRenderedPageBreak/>
        <w:t>Сервис отдачи документов из ЛКП</w:t>
      </w:r>
    </w:p>
    <w:p w14:paraId="17E2F153" w14:textId="3E217E26" w:rsidR="00420718" w:rsidRPr="00420718" w:rsidRDefault="00420718" w:rsidP="00420718">
      <w:pPr>
        <w:pStyle w:val="TableName"/>
        <w:rPr>
          <w:lang w:val="ru-RU"/>
        </w:rPr>
      </w:pPr>
      <w:r>
        <w:t xml:space="preserve">Таблица </w:t>
      </w:r>
      <w:r w:rsidR="0061549D">
        <w:fldChar w:fldCharType="begin"/>
      </w:r>
      <w:r w:rsidR="0061549D">
        <w:instrText xml:space="preserve"> SEQ Таблица \* ARABIC </w:instrText>
      </w:r>
      <w:r w:rsidR="0061549D">
        <w:fldChar w:fldCharType="separate"/>
      </w:r>
      <w:r w:rsidR="00EE3C13">
        <w:rPr>
          <w:noProof/>
        </w:rPr>
        <w:t>1</w:t>
      </w:r>
      <w:r w:rsidR="0061549D">
        <w:rPr>
          <w:noProof/>
        </w:rPr>
        <w:fldChar w:fldCharType="end"/>
      </w:r>
      <w:r>
        <w:t xml:space="preserve"> Описание структуры </w:t>
      </w:r>
      <w:r w:rsidR="004962D7">
        <w:rPr>
          <w:lang w:val="ru-RU"/>
        </w:rPr>
        <w:t>з</w:t>
      </w:r>
      <w:r w:rsidR="004962D7" w:rsidRPr="004962D7">
        <w:rPr>
          <w:lang w:val="ru-RU"/>
        </w:rPr>
        <w:t>апрос</w:t>
      </w:r>
      <w:r w:rsidR="004962D7">
        <w:rPr>
          <w:lang w:val="ru-RU"/>
        </w:rPr>
        <w:t>а</w:t>
      </w:r>
      <w:r w:rsidR="004962D7" w:rsidRPr="004962D7">
        <w:rPr>
          <w:lang w:val="ru-RU"/>
        </w:rPr>
        <w:t xml:space="preserve"> сведений о контрактах поставщика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420718" w:rsidRPr="00863276" w14:paraId="3588A1A3" w14:textId="77777777" w:rsidTr="00E27CC9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7850AE3A" w14:textId="77777777" w:rsidR="00420718" w:rsidRPr="00863276" w:rsidRDefault="00420718" w:rsidP="00E27CC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A38E64C" w14:textId="77777777" w:rsidR="00420718" w:rsidRPr="00863276" w:rsidRDefault="00420718" w:rsidP="00E27CC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03E7DBF0" w14:textId="77777777" w:rsidR="00420718" w:rsidRPr="00863276" w:rsidRDefault="00420718" w:rsidP="00E27CC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0ED2FFF" w14:textId="77777777" w:rsidR="00420718" w:rsidRPr="00863276" w:rsidRDefault="00420718" w:rsidP="00E27CC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657311D" w14:textId="77777777" w:rsidR="00420718" w:rsidRPr="00863276" w:rsidRDefault="00420718" w:rsidP="00E27CC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A03F987" w14:textId="77777777" w:rsidR="00420718" w:rsidRPr="00863276" w:rsidRDefault="00420718" w:rsidP="00E27CC9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20718" w:rsidRPr="00863276" w14:paraId="02A3C8AA" w14:textId="77777777" w:rsidTr="00E27CC9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5ADABC7" w14:textId="3EAB9BB5" w:rsidR="00420718" w:rsidRPr="00863276" w:rsidRDefault="004962D7" w:rsidP="00E27CC9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t>Запрос сведений о контрактах поставщика</w:t>
            </w:r>
          </w:p>
        </w:tc>
      </w:tr>
      <w:tr w:rsidR="00420718" w:rsidRPr="00863276" w14:paraId="54359AC6" w14:textId="77777777" w:rsidTr="00E27CC9">
        <w:tc>
          <w:tcPr>
            <w:tcW w:w="743" w:type="pct"/>
            <w:shd w:val="clear" w:color="auto" w:fill="auto"/>
          </w:tcPr>
          <w:p w14:paraId="6055CD4A" w14:textId="76CE266E" w:rsidR="00420718" w:rsidRPr="004962D7" w:rsidRDefault="004962D7" w:rsidP="00E27CC9">
            <w:pPr>
              <w:spacing w:after="0"/>
              <w:jc w:val="both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t>lkpGetContractsListRequest</w:t>
            </w:r>
          </w:p>
        </w:tc>
        <w:tc>
          <w:tcPr>
            <w:tcW w:w="790" w:type="pct"/>
            <w:shd w:val="clear" w:color="auto" w:fill="auto"/>
          </w:tcPr>
          <w:p w14:paraId="56B17E2E" w14:textId="77777777" w:rsidR="00420718" w:rsidRPr="00863276" w:rsidRDefault="00420718" w:rsidP="00E27C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2428393" w14:textId="77777777" w:rsidR="00420718" w:rsidRPr="00863276" w:rsidRDefault="00420718" w:rsidP="00E27C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CBE8893" w14:textId="77777777" w:rsidR="00420718" w:rsidRPr="00863276" w:rsidRDefault="00420718" w:rsidP="00E27C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48A5814" w14:textId="77777777" w:rsidR="00420718" w:rsidRPr="00863276" w:rsidRDefault="00420718" w:rsidP="00E27CC9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A61C7AA" w14:textId="77777777" w:rsidR="00420718" w:rsidRPr="00863276" w:rsidRDefault="00420718" w:rsidP="00E27CC9">
            <w:pPr>
              <w:spacing w:after="0"/>
              <w:jc w:val="both"/>
              <w:rPr>
                <w:sz w:val="20"/>
              </w:rPr>
            </w:pPr>
          </w:p>
        </w:tc>
      </w:tr>
      <w:tr w:rsidR="00E058A3" w:rsidRPr="00863276" w14:paraId="4671C4DC" w14:textId="77777777" w:rsidTr="00E058A3">
        <w:tc>
          <w:tcPr>
            <w:tcW w:w="743" w:type="pct"/>
            <w:shd w:val="clear" w:color="auto" w:fill="auto"/>
          </w:tcPr>
          <w:p w14:paraId="64BBBE73" w14:textId="77777777" w:rsidR="00E058A3" w:rsidRPr="004962D7" w:rsidRDefault="00E058A3" w:rsidP="00E058A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1862F2D" w14:textId="0F770AB2" w:rsidR="00E058A3" w:rsidRPr="00863276" w:rsidRDefault="00E058A3" w:rsidP="00E058A3">
            <w:pPr>
              <w:spacing w:after="0"/>
              <w:jc w:val="both"/>
              <w:rPr>
                <w:sz w:val="20"/>
              </w:rPr>
            </w:pPr>
            <w:r w:rsidRPr="004962D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3CC8C50" w14:textId="64E1F8B2" w:rsidR="00E058A3" w:rsidRPr="00863276" w:rsidRDefault="00E058A3" w:rsidP="00E058A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92FD764" w14:textId="4C0EC10B" w:rsidR="00E058A3" w:rsidRPr="00863276" w:rsidRDefault="00E058A3" w:rsidP="00E058A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B66FA9B" w14:textId="6D10B0EA" w:rsidR="00E058A3" w:rsidRPr="00863276" w:rsidRDefault="00E058A3" w:rsidP="00E058A3">
            <w:pPr>
              <w:spacing w:after="0"/>
              <w:jc w:val="both"/>
              <w:rPr>
                <w:sz w:val="20"/>
              </w:rPr>
            </w:pPr>
            <w:r w:rsidRPr="004962D7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shd w:val="clear" w:color="auto" w:fill="auto"/>
          </w:tcPr>
          <w:p w14:paraId="38A90000" w14:textId="345FECC1" w:rsidR="00E058A3" w:rsidRPr="00863276" w:rsidRDefault="00E058A3" w:rsidP="00E058A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Паттерн \</w:t>
            </w:r>
            <w:r>
              <w:rPr>
                <w:sz w:val="20"/>
                <w:lang w:val="en-US"/>
              </w:rPr>
              <w:t>d{8}</w:t>
            </w:r>
          </w:p>
        </w:tc>
      </w:tr>
      <w:tr w:rsidR="00E058A3" w:rsidRPr="00863276" w14:paraId="269A1CF0" w14:textId="77777777" w:rsidTr="00E058A3">
        <w:tc>
          <w:tcPr>
            <w:tcW w:w="743" w:type="pct"/>
            <w:vMerge w:val="restart"/>
            <w:shd w:val="clear" w:color="auto" w:fill="auto"/>
            <w:vAlign w:val="center"/>
          </w:tcPr>
          <w:p w14:paraId="28F961CC" w14:textId="325331DD" w:rsidR="00E058A3" w:rsidRPr="00863276" w:rsidRDefault="00E058A3" w:rsidP="00E058A3">
            <w:pPr>
              <w:spacing w:after="0"/>
              <w:jc w:val="center"/>
              <w:rPr>
                <w:sz w:val="20"/>
              </w:rPr>
            </w:pPr>
            <w:r w:rsidRPr="00846053">
              <w:rPr>
                <w:sz w:val="20"/>
              </w:rPr>
              <w:t>Допустимо указание либо набора элементов fromDate, toDate, customerInfo или элемента contractRegNum</w:t>
            </w:r>
          </w:p>
        </w:tc>
        <w:tc>
          <w:tcPr>
            <w:tcW w:w="790" w:type="pct"/>
            <w:shd w:val="clear" w:color="auto" w:fill="auto"/>
          </w:tcPr>
          <w:p w14:paraId="0229A954" w14:textId="5056DA48" w:rsidR="00E058A3" w:rsidRPr="00813B8A" w:rsidRDefault="00E058A3" w:rsidP="00E058A3">
            <w:pPr>
              <w:rPr>
                <w:sz w:val="20"/>
              </w:rPr>
            </w:pPr>
            <w:r w:rsidRPr="004962D7">
              <w:rPr>
                <w:sz w:val="20"/>
              </w:rPr>
              <w:t>fromDate</w:t>
            </w:r>
          </w:p>
        </w:tc>
        <w:tc>
          <w:tcPr>
            <w:tcW w:w="198" w:type="pct"/>
            <w:shd w:val="clear" w:color="auto" w:fill="auto"/>
          </w:tcPr>
          <w:p w14:paraId="1351A34E" w14:textId="5A491B94" w:rsidR="00E058A3" w:rsidRPr="00863276" w:rsidRDefault="00E058A3" w:rsidP="00E05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DF2AC1F" w14:textId="31017C72" w:rsidR="00E058A3" w:rsidRPr="00863276" w:rsidRDefault="00E058A3" w:rsidP="00E058A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21C2085D" w14:textId="44B74DB9" w:rsidR="00E058A3" w:rsidRPr="00813B8A" w:rsidRDefault="00E058A3" w:rsidP="00E058A3">
            <w:pPr>
              <w:rPr>
                <w:sz w:val="20"/>
              </w:rPr>
            </w:pPr>
            <w:r w:rsidRPr="004962D7">
              <w:rPr>
                <w:sz w:val="20"/>
              </w:rPr>
              <w:t>Начало временного интервала, в котором ведется поиск (включается)</w:t>
            </w:r>
          </w:p>
        </w:tc>
        <w:tc>
          <w:tcPr>
            <w:tcW w:w="1387" w:type="pct"/>
            <w:vMerge w:val="restart"/>
            <w:shd w:val="clear" w:color="auto" w:fill="auto"/>
            <w:vAlign w:val="center"/>
          </w:tcPr>
          <w:p w14:paraId="2BC7AF3A" w14:textId="64B1AC43" w:rsidR="00E058A3" w:rsidRDefault="00E058A3" w:rsidP="00E058A3">
            <w:pPr>
              <w:rPr>
                <w:sz w:val="20"/>
              </w:rPr>
            </w:pPr>
            <w:r>
              <w:rPr>
                <w:sz w:val="20"/>
              </w:rPr>
              <w:t>И</w:t>
            </w:r>
            <w:r w:rsidRPr="00920640">
              <w:rPr>
                <w:sz w:val="20"/>
              </w:rPr>
              <w:t>нтервал между fromDate и toDate не должен превышать</w:t>
            </w:r>
            <w:r>
              <w:rPr>
                <w:sz w:val="20"/>
              </w:rPr>
              <w:t xml:space="preserve"> 30 дней</w:t>
            </w:r>
          </w:p>
        </w:tc>
      </w:tr>
      <w:tr w:rsidR="00E058A3" w:rsidRPr="00863276" w14:paraId="1E8A644E" w14:textId="77777777" w:rsidTr="00E27CC9">
        <w:tc>
          <w:tcPr>
            <w:tcW w:w="743" w:type="pct"/>
            <w:vMerge/>
            <w:shd w:val="clear" w:color="auto" w:fill="auto"/>
          </w:tcPr>
          <w:p w14:paraId="0CA2A2B4" w14:textId="77777777" w:rsidR="00E058A3" w:rsidRPr="00863276" w:rsidRDefault="00E058A3" w:rsidP="00E058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6487BA0" w14:textId="012BD976" w:rsidR="00E058A3" w:rsidRDefault="00E058A3" w:rsidP="00E058A3">
            <w:pPr>
              <w:rPr>
                <w:sz w:val="20"/>
              </w:rPr>
            </w:pPr>
            <w:r w:rsidRPr="004962D7">
              <w:rPr>
                <w:sz w:val="20"/>
              </w:rPr>
              <w:t>toDate</w:t>
            </w:r>
          </w:p>
          <w:p w14:paraId="4D0A75B9" w14:textId="77777777" w:rsidR="00E058A3" w:rsidRPr="004962D7" w:rsidRDefault="00E058A3" w:rsidP="00E058A3">
            <w:pPr>
              <w:jc w:val="center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5BB97B8" w14:textId="41B3D7E1" w:rsidR="00E058A3" w:rsidRPr="00863276" w:rsidRDefault="00E058A3" w:rsidP="00E05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8B84B93" w14:textId="210FF33D" w:rsidR="00E058A3" w:rsidRPr="00863276" w:rsidRDefault="00E058A3" w:rsidP="00E058A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51384F85" w14:textId="335D8958" w:rsidR="00E058A3" w:rsidRPr="00813B8A" w:rsidRDefault="00E058A3" w:rsidP="00E058A3">
            <w:pPr>
              <w:rPr>
                <w:sz w:val="20"/>
              </w:rPr>
            </w:pPr>
            <w:r w:rsidRPr="004962D7">
              <w:rPr>
                <w:sz w:val="20"/>
              </w:rPr>
              <w:t>Конец временного интервала, в котором ведется поиск (не включается)</w:t>
            </w:r>
          </w:p>
        </w:tc>
        <w:tc>
          <w:tcPr>
            <w:tcW w:w="1387" w:type="pct"/>
            <w:vMerge/>
            <w:shd w:val="clear" w:color="auto" w:fill="auto"/>
          </w:tcPr>
          <w:p w14:paraId="784F8ABD" w14:textId="412C89DD" w:rsidR="00E058A3" w:rsidRDefault="00E058A3" w:rsidP="00E058A3">
            <w:pPr>
              <w:rPr>
                <w:sz w:val="20"/>
              </w:rPr>
            </w:pPr>
          </w:p>
        </w:tc>
      </w:tr>
      <w:tr w:rsidR="00E058A3" w:rsidRPr="00863276" w14:paraId="2AB10007" w14:textId="77777777" w:rsidTr="00E27CC9">
        <w:tc>
          <w:tcPr>
            <w:tcW w:w="743" w:type="pct"/>
            <w:vMerge/>
            <w:shd w:val="clear" w:color="auto" w:fill="auto"/>
          </w:tcPr>
          <w:p w14:paraId="127D2ED7" w14:textId="77777777" w:rsidR="00E058A3" w:rsidRPr="00863276" w:rsidRDefault="00E058A3" w:rsidP="00E058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77AB3F0" w14:textId="2963B8DD" w:rsidR="00E058A3" w:rsidRPr="00813B8A" w:rsidRDefault="00E058A3" w:rsidP="00E058A3">
            <w:pPr>
              <w:rPr>
                <w:sz w:val="20"/>
              </w:rPr>
            </w:pPr>
            <w:r w:rsidRPr="004962D7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14:paraId="6955E31D" w14:textId="2B6DA7C9" w:rsidR="00E058A3" w:rsidRPr="00863276" w:rsidRDefault="00E058A3" w:rsidP="00E05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EF6C314" w14:textId="7BF32C1F" w:rsidR="00E058A3" w:rsidRPr="004962D7" w:rsidRDefault="00E058A3" w:rsidP="00E058A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7BA68D2F" w14:textId="14507A97" w:rsidR="00E058A3" w:rsidRPr="00813B8A" w:rsidRDefault="00E058A3" w:rsidP="00E058A3">
            <w:pPr>
              <w:rPr>
                <w:sz w:val="20"/>
              </w:rPr>
            </w:pPr>
            <w:r w:rsidRPr="004962D7">
              <w:rPr>
                <w:sz w:val="20"/>
              </w:rPr>
              <w:t>Сведения о заказчике, с которым заключен контракт</w:t>
            </w:r>
          </w:p>
        </w:tc>
        <w:tc>
          <w:tcPr>
            <w:tcW w:w="1387" w:type="pct"/>
            <w:shd w:val="clear" w:color="auto" w:fill="auto"/>
          </w:tcPr>
          <w:p w14:paraId="3F8349BF" w14:textId="77777777" w:rsidR="00E058A3" w:rsidRDefault="00E058A3" w:rsidP="00E058A3">
            <w:pPr>
              <w:rPr>
                <w:sz w:val="20"/>
              </w:rPr>
            </w:pPr>
          </w:p>
        </w:tc>
      </w:tr>
      <w:tr w:rsidR="00E058A3" w:rsidRPr="00863276" w14:paraId="2A4BB974" w14:textId="77777777" w:rsidTr="00E27CC9">
        <w:tc>
          <w:tcPr>
            <w:tcW w:w="743" w:type="pct"/>
            <w:vMerge/>
            <w:shd w:val="clear" w:color="auto" w:fill="auto"/>
          </w:tcPr>
          <w:p w14:paraId="6CD39C9D" w14:textId="77777777" w:rsidR="00E058A3" w:rsidRPr="00863276" w:rsidRDefault="00E058A3" w:rsidP="00E058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D2C1E90" w14:textId="5BD06E84" w:rsidR="00E058A3" w:rsidRPr="00813B8A" w:rsidRDefault="00E058A3" w:rsidP="00E058A3">
            <w:pPr>
              <w:rPr>
                <w:sz w:val="20"/>
              </w:rPr>
            </w:pPr>
            <w:r w:rsidRPr="004962D7">
              <w:rPr>
                <w:sz w:val="20"/>
              </w:rPr>
              <w:t>contractRegNum</w:t>
            </w:r>
          </w:p>
        </w:tc>
        <w:tc>
          <w:tcPr>
            <w:tcW w:w="198" w:type="pct"/>
            <w:shd w:val="clear" w:color="auto" w:fill="auto"/>
          </w:tcPr>
          <w:p w14:paraId="709D2099" w14:textId="28CA83B7" w:rsidR="00E058A3" w:rsidRPr="00863276" w:rsidRDefault="00E058A3" w:rsidP="00E05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6F886D1" w14:textId="7EF0A4DA" w:rsidR="00E058A3" w:rsidRPr="004962D7" w:rsidRDefault="00E058A3" w:rsidP="00E058A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 (1-19)</w:t>
            </w:r>
          </w:p>
        </w:tc>
        <w:tc>
          <w:tcPr>
            <w:tcW w:w="1387" w:type="pct"/>
            <w:shd w:val="clear" w:color="auto" w:fill="auto"/>
          </w:tcPr>
          <w:p w14:paraId="1758D5DF" w14:textId="55D23496" w:rsidR="00E058A3" w:rsidRPr="00813B8A" w:rsidRDefault="00E058A3" w:rsidP="00E058A3">
            <w:pPr>
              <w:rPr>
                <w:sz w:val="20"/>
              </w:rPr>
            </w:pPr>
            <w:r w:rsidRPr="004962D7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7" w:type="pct"/>
            <w:shd w:val="clear" w:color="auto" w:fill="auto"/>
          </w:tcPr>
          <w:p w14:paraId="46118C9A" w14:textId="77777777" w:rsidR="00E058A3" w:rsidRDefault="00E058A3" w:rsidP="00E058A3">
            <w:pPr>
              <w:rPr>
                <w:sz w:val="20"/>
              </w:rPr>
            </w:pPr>
          </w:p>
        </w:tc>
      </w:tr>
      <w:tr w:rsidR="00E058A3" w:rsidRPr="00863276" w14:paraId="386708CF" w14:textId="77777777" w:rsidTr="005B6884">
        <w:tc>
          <w:tcPr>
            <w:tcW w:w="5000" w:type="pct"/>
            <w:gridSpan w:val="6"/>
            <w:shd w:val="clear" w:color="auto" w:fill="auto"/>
          </w:tcPr>
          <w:p w14:paraId="3DC136FB" w14:textId="39B52525" w:rsidR="00E058A3" w:rsidRPr="004962D7" w:rsidRDefault="00E058A3" w:rsidP="00E058A3">
            <w:pPr>
              <w:jc w:val="center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t>Сведения о заказчике, с которым заключен контракт</w:t>
            </w:r>
          </w:p>
        </w:tc>
      </w:tr>
      <w:tr w:rsidR="00E058A3" w:rsidRPr="00863276" w14:paraId="70B35E8E" w14:textId="77777777" w:rsidTr="00E27CC9">
        <w:tc>
          <w:tcPr>
            <w:tcW w:w="743" w:type="pct"/>
            <w:shd w:val="clear" w:color="auto" w:fill="auto"/>
          </w:tcPr>
          <w:p w14:paraId="7B5255FE" w14:textId="3D5026BF" w:rsidR="00E058A3" w:rsidRPr="004962D7" w:rsidRDefault="00E058A3" w:rsidP="00E058A3">
            <w:pPr>
              <w:spacing w:after="0"/>
              <w:jc w:val="both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t>customerInfo</w:t>
            </w:r>
          </w:p>
        </w:tc>
        <w:tc>
          <w:tcPr>
            <w:tcW w:w="790" w:type="pct"/>
            <w:shd w:val="clear" w:color="auto" w:fill="auto"/>
          </w:tcPr>
          <w:p w14:paraId="20B9DDC6" w14:textId="3557AC90" w:rsidR="00E058A3" w:rsidRPr="00813B8A" w:rsidRDefault="00E058A3" w:rsidP="00E058A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57DA902" w14:textId="6E39AABB" w:rsidR="00E058A3" w:rsidRPr="00863276" w:rsidRDefault="00E058A3" w:rsidP="00E058A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0C96E6C" w14:textId="6BE5E972" w:rsidR="00E058A3" w:rsidRPr="00863276" w:rsidRDefault="00E058A3" w:rsidP="00E058A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A9DDDA8" w14:textId="6871AC25" w:rsidR="00E058A3" w:rsidRPr="00813B8A" w:rsidRDefault="00E058A3" w:rsidP="00E058A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54D4741" w14:textId="77777777" w:rsidR="00E058A3" w:rsidRDefault="00E058A3" w:rsidP="00E058A3">
            <w:pPr>
              <w:rPr>
                <w:sz w:val="20"/>
              </w:rPr>
            </w:pPr>
          </w:p>
        </w:tc>
      </w:tr>
      <w:tr w:rsidR="00E058A3" w:rsidRPr="00863276" w14:paraId="22BD3D7C" w14:textId="77777777" w:rsidTr="00E27CC9">
        <w:tc>
          <w:tcPr>
            <w:tcW w:w="743" w:type="pct"/>
            <w:shd w:val="clear" w:color="auto" w:fill="auto"/>
          </w:tcPr>
          <w:p w14:paraId="79706D08" w14:textId="77777777" w:rsidR="00E058A3" w:rsidRPr="00863276" w:rsidRDefault="00E058A3" w:rsidP="00E058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913D612" w14:textId="10A155F4" w:rsidR="00E058A3" w:rsidRPr="00813B8A" w:rsidRDefault="00E058A3" w:rsidP="00E058A3">
            <w:pPr>
              <w:rPr>
                <w:sz w:val="20"/>
              </w:rPr>
            </w:pPr>
            <w:r w:rsidRPr="004962D7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39086EA5" w14:textId="5DB1A3C1" w:rsidR="00E058A3" w:rsidRPr="00863276" w:rsidRDefault="00E058A3" w:rsidP="00E05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3897E52" w14:textId="300F97A1" w:rsidR="00E058A3" w:rsidRPr="00863276" w:rsidRDefault="00E058A3" w:rsidP="00E058A3">
            <w:pPr>
              <w:jc w:val="center"/>
              <w:rPr>
                <w:sz w:val="20"/>
              </w:rPr>
            </w:pPr>
            <w:r w:rsidRPr="004962D7"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CBFC31E" w14:textId="7912B4DE" w:rsidR="00E058A3" w:rsidRPr="00813B8A" w:rsidRDefault="00E058A3" w:rsidP="00E058A3">
            <w:pPr>
              <w:rPr>
                <w:sz w:val="20"/>
              </w:rPr>
            </w:pPr>
            <w:r w:rsidRPr="004962D7">
              <w:rPr>
                <w:sz w:val="20"/>
              </w:rPr>
              <w:t>INN</w:t>
            </w:r>
          </w:p>
        </w:tc>
        <w:tc>
          <w:tcPr>
            <w:tcW w:w="1387" w:type="pct"/>
            <w:shd w:val="clear" w:color="auto" w:fill="auto"/>
          </w:tcPr>
          <w:p w14:paraId="03AD19A3" w14:textId="341CCA4A" w:rsidR="00E058A3" w:rsidRDefault="00E058A3" w:rsidP="00E058A3">
            <w:pPr>
              <w:rPr>
                <w:sz w:val="20"/>
              </w:rPr>
            </w:pPr>
            <w:r w:rsidRPr="004962D7">
              <w:rPr>
                <w:sz w:val="20"/>
              </w:rPr>
              <w:t>Паттерн \</w:t>
            </w:r>
            <w:r w:rsidRPr="004962D7">
              <w:rPr>
                <w:sz w:val="20"/>
                <w:lang w:val="en-US"/>
              </w:rPr>
              <w:t>d{</w:t>
            </w:r>
            <w:r>
              <w:rPr>
                <w:sz w:val="20"/>
                <w:lang w:val="en-US"/>
              </w:rPr>
              <w:t>10</w:t>
            </w:r>
            <w:r w:rsidRPr="004962D7">
              <w:rPr>
                <w:sz w:val="20"/>
                <w:lang w:val="en-US"/>
              </w:rPr>
              <w:t>}</w:t>
            </w:r>
          </w:p>
        </w:tc>
      </w:tr>
      <w:tr w:rsidR="00E058A3" w:rsidRPr="00863276" w14:paraId="157AC0A8" w14:textId="77777777" w:rsidTr="00E27CC9">
        <w:tc>
          <w:tcPr>
            <w:tcW w:w="743" w:type="pct"/>
            <w:shd w:val="clear" w:color="auto" w:fill="auto"/>
          </w:tcPr>
          <w:p w14:paraId="09011841" w14:textId="77777777" w:rsidR="00E058A3" w:rsidRPr="00863276" w:rsidRDefault="00E058A3" w:rsidP="00E058A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A0C219A" w14:textId="20A5471F" w:rsidR="00E058A3" w:rsidRPr="00813B8A" w:rsidRDefault="00E058A3" w:rsidP="00E058A3">
            <w:pPr>
              <w:rPr>
                <w:sz w:val="20"/>
              </w:rPr>
            </w:pPr>
            <w:r w:rsidRPr="004962D7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14:paraId="0E71B5F7" w14:textId="02E40DBE" w:rsidR="00E058A3" w:rsidRPr="00863276" w:rsidRDefault="00E058A3" w:rsidP="00E058A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B5E6DDE" w14:textId="666B0FD5" w:rsidR="00E058A3" w:rsidRPr="004962D7" w:rsidRDefault="00E058A3" w:rsidP="00E058A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T(=9)</w:t>
            </w:r>
          </w:p>
        </w:tc>
        <w:tc>
          <w:tcPr>
            <w:tcW w:w="1387" w:type="pct"/>
            <w:shd w:val="clear" w:color="auto" w:fill="auto"/>
          </w:tcPr>
          <w:p w14:paraId="30A9ACC6" w14:textId="7E8F36BD" w:rsidR="00E058A3" w:rsidRPr="00813B8A" w:rsidRDefault="00E058A3" w:rsidP="00E058A3">
            <w:pPr>
              <w:rPr>
                <w:sz w:val="20"/>
              </w:rPr>
            </w:pPr>
            <w:r w:rsidRPr="004962D7">
              <w:rPr>
                <w:sz w:val="20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14:paraId="7855FA93" w14:textId="77777777" w:rsidR="00E058A3" w:rsidRDefault="00E058A3" w:rsidP="00E058A3">
            <w:pPr>
              <w:rPr>
                <w:sz w:val="20"/>
              </w:rPr>
            </w:pPr>
          </w:p>
        </w:tc>
      </w:tr>
    </w:tbl>
    <w:p w14:paraId="512F3656" w14:textId="636A8096" w:rsidR="004962D7" w:rsidRDefault="004962D7"/>
    <w:p w14:paraId="6D90E771" w14:textId="70BB6202" w:rsidR="004962D7" w:rsidRPr="00420718" w:rsidRDefault="004962D7" w:rsidP="004962D7">
      <w:pPr>
        <w:pStyle w:val="TableName"/>
        <w:rPr>
          <w:lang w:val="ru-RU"/>
        </w:rPr>
      </w:pPr>
      <w:r>
        <w:t xml:space="preserve">Таблица </w:t>
      </w:r>
      <w:r w:rsidR="0061549D">
        <w:fldChar w:fldCharType="begin"/>
      </w:r>
      <w:r w:rsidR="0061549D">
        <w:instrText xml:space="preserve"> SEQ Таблица \* ARABIC </w:instrText>
      </w:r>
      <w:r w:rsidR="0061549D">
        <w:fldChar w:fldCharType="separate"/>
      </w:r>
      <w:r w:rsidR="00EE3C13">
        <w:rPr>
          <w:noProof/>
        </w:rPr>
        <w:t>2</w:t>
      </w:r>
      <w:r w:rsidR="0061549D">
        <w:rPr>
          <w:noProof/>
        </w:rPr>
        <w:fldChar w:fldCharType="end"/>
      </w:r>
      <w:r>
        <w:t xml:space="preserve"> Описание структуры </w:t>
      </w:r>
      <w:r>
        <w:rPr>
          <w:lang w:val="ru-RU"/>
        </w:rPr>
        <w:t>о</w:t>
      </w:r>
      <w:r w:rsidRPr="004962D7">
        <w:rPr>
          <w:lang w:val="ru-RU"/>
        </w:rPr>
        <w:t>твет</w:t>
      </w:r>
      <w:r>
        <w:rPr>
          <w:lang w:val="ru-RU"/>
        </w:rPr>
        <w:t>а</w:t>
      </w:r>
      <w:r w:rsidRPr="004962D7">
        <w:rPr>
          <w:lang w:val="ru-RU"/>
        </w:rPr>
        <w:t xml:space="preserve"> на запрос сведений о контрактах поставщика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4962D7" w:rsidRPr="00863276" w14:paraId="234C372B" w14:textId="77777777" w:rsidTr="00EC4BA2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6B0BBA1B" w14:textId="77777777" w:rsidR="004962D7" w:rsidRPr="00863276" w:rsidRDefault="004962D7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3BEF98EB" w14:textId="77777777" w:rsidR="004962D7" w:rsidRPr="00863276" w:rsidRDefault="004962D7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71CA33A1" w14:textId="77777777" w:rsidR="004962D7" w:rsidRPr="00863276" w:rsidRDefault="004962D7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52B9388" w14:textId="77777777" w:rsidR="004962D7" w:rsidRPr="00863276" w:rsidRDefault="004962D7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3C7C5EA" w14:textId="77777777" w:rsidR="004962D7" w:rsidRPr="00863276" w:rsidRDefault="004962D7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2005F13" w14:textId="77777777" w:rsidR="004962D7" w:rsidRPr="00863276" w:rsidRDefault="004962D7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962D7" w:rsidRPr="00863276" w14:paraId="4E53E0FA" w14:textId="77777777" w:rsidTr="00EC4BA2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DED293D" w14:textId="24C7E691" w:rsidR="004962D7" w:rsidRPr="00863276" w:rsidRDefault="004962D7" w:rsidP="00EC4BA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t>Ответ на запрос сведений о контрактах поставщика</w:t>
            </w:r>
          </w:p>
        </w:tc>
      </w:tr>
      <w:tr w:rsidR="004962D7" w:rsidRPr="00863276" w14:paraId="33BBCC1E" w14:textId="77777777" w:rsidTr="00EC4BA2">
        <w:tc>
          <w:tcPr>
            <w:tcW w:w="743" w:type="pct"/>
            <w:shd w:val="clear" w:color="auto" w:fill="auto"/>
          </w:tcPr>
          <w:p w14:paraId="02EAAC2B" w14:textId="78E6A089" w:rsidR="004962D7" w:rsidRPr="004962D7" w:rsidRDefault="004962D7" w:rsidP="00EC4BA2">
            <w:pPr>
              <w:spacing w:after="0"/>
              <w:jc w:val="both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t>lkpGetContractsListResponse</w:t>
            </w:r>
          </w:p>
        </w:tc>
        <w:tc>
          <w:tcPr>
            <w:tcW w:w="790" w:type="pct"/>
            <w:shd w:val="clear" w:color="auto" w:fill="auto"/>
          </w:tcPr>
          <w:p w14:paraId="7FDB9CD3" w14:textId="77777777" w:rsidR="004962D7" w:rsidRPr="00863276" w:rsidRDefault="004962D7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71C3521" w14:textId="77777777" w:rsidR="004962D7" w:rsidRPr="00863276" w:rsidRDefault="004962D7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02F01BE" w14:textId="77777777" w:rsidR="004962D7" w:rsidRPr="00863276" w:rsidRDefault="004962D7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66285D4" w14:textId="77777777" w:rsidR="004962D7" w:rsidRPr="00863276" w:rsidRDefault="004962D7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CB4EB83" w14:textId="77777777" w:rsidR="004962D7" w:rsidRPr="00863276" w:rsidRDefault="004962D7" w:rsidP="00EC4BA2">
            <w:pPr>
              <w:spacing w:after="0"/>
              <w:jc w:val="both"/>
              <w:rPr>
                <w:sz w:val="20"/>
              </w:rPr>
            </w:pPr>
          </w:p>
        </w:tc>
      </w:tr>
      <w:tr w:rsidR="004962D7" w:rsidRPr="00863276" w14:paraId="685B5651" w14:textId="77777777" w:rsidTr="00EC4BA2">
        <w:tc>
          <w:tcPr>
            <w:tcW w:w="743" w:type="pct"/>
            <w:vMerge w:val="restart"/>
            <w:shd w:val="clear" w:color="auto" w:fill="auto"/>
            <w:vAlign w:val="center"/>
          </w:tcPr>
          <w:p w14:paraId="46927855" w14:textId="097AAD7E" w:rsidR="004962D7" w:rsidRPr="00863276" w:rsidRDefault="004962D7" w:rsidP="00EC4BA2">
            <w:pPr>
              <w:spacing w:after="0"/>
              <w:jc w:val="center"/>
              <w:rPr>
                <w:sz w:val="20"/>
              </w:rPr>
            </w:pPr>
            <w:r w:rsidRPr="004962D7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7C1F421F" w14:textId="1B0647DA" w:rsidR="004962D7" w:rsidRPr="00863276" w:rsidRDefault="004962D7" w:rsidP="00EC4BA2">
            <w:pPr>
              <w:rPr>
                <w:sz w:val="20"/>
              </w:rPr>
            </w:pPr>
            <w:r w:rsidRPr="004962D7">
              <w:rPr>
                <w:sz w:val="20"/>
              </w:rPr>
              <w:t>errorInfo</w:t>
            </w:r>
          </w:p>
        </w:tc>
        <w:tc>
          <w:tcPr>
            <w:tcW w:w="198" w:type="pct"/>
            <w:shd w:val="clear" w:color="auto" w:fill="auto"/>
          </w:tcPr>
          <w:p w14:paraId="56389905" w14:textId="77777777" w:rsidR="004962D7" w:rsidRPr="00863276" w:rsidRDefault="004962D7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4533519" w14:textId="72F74440" w:rsidR="004962D7" w:rsidRPr="004962D7" w:rsidRDefault="004962D7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1728E995" w14:textId="2CE9288C" w:rsidR="004962D7" w:rsidRPr="00863276" w:rsidRDefault="004962D7" w:rsidP="00EC4BA2">
            <w:pPr>
              <w:rPr>
                <w:sz w:val="20"/>
              </w:rPr>
            </w:pPr>
            <w:r w:rsidRPr="004962D7">
              <w:rPr>
                <w:sz w:val="20"/>
              </w:rPr>
              <w:t>Результат вызова сервиса в случае ошибки</w:t>
            </w:r>
          </w:p>
        </w:tc>
        <w:tc>
          <w:tcPr>
            <w:tcW w:w="1387" w:type="pct"/>
            <w:shd w:val="clear" w:color="auto" w:fill="auto"/>
          </w:tcPr>
          <w:p w14:paraId="1795C961" w14:textId="21C00C17" w:rsidR="004962D7" w:rsidRPr="006469F7" w:rsidRDefault="004962D7" w:rsidP="00EC4BA2">
            <w:pPr>
              <w:rPr>
                <w:sz w:val="20"/>
              </w:rPr>
            </w:pPr>
          </w:p>
        </w:tc>
      </w:tr>
      <w:tr w:rsidR="004962D7" w:rsidRPr="00863276" w14:paraId="3B97A00E" w14:textId="77777777" w:rsidTr="00EC4BA2">
        <w:tc>
          <w:tcPr>
            <w:tcW w:w="743" w:type="pct"/>
            <w:vMerge/>
            <w:shd w:val="clear" w:color="auto" w:fill="auto"/>
          </w:tcPr>
          <w:p w14:paraId="130B5797" w14:textId="77777777" w:rsidR="004962D7" w:rsidRPr="00863276" w:rsidRDefault="004962D7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52C007E" w14:textId="65890B9C" w:rsidR="004962D7" w:rsidRPr="00813B8A" w:rsidRDefault="004962D7" w:rsidP="00EC4BA2">
            <w:pPr>
              <w:rPr>
                <w:sz w:val="20"/>
              </w:rPr>
            </w:pPr>
            <w:r w:rsidRPr="004962D7">
              <w:rPr>
                <w:sz w:val="20"/>
              </w:rPr>
              <w:t>contractList</w:t>
            </w:r>
          </w:p>
        </w:tc>
        <w:tc>
          <w:tcPr>
            <w:tcW w:w="198" w:type="pct"/>
            <w:shd w:val="clear" w:color="auto" w:fill="auto"/>
          </w:tcPr>
          <w:p w14:paraId="741BA3EF" w14:textId="77777777" w:rsidR="004962D7" w:rsidRPr="00863276" w:rsidRDefault="004962D7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36CF092" w14:textId="581E6971" w:rsidR="004962D7" w:rsidRPr="004962D7" w:rsidRDefault="004962D7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65560ED7" w14:textId="29D55E3B" w:rsidR="004962D7" w:rsidRPr="00813B8A" w:rsidRDefault="004962D7" w:rsidP="00EC4BA2">
            <w:pPr>
              <w:rPr>
                <w:sz w:val="20"/>
              </w:rPr>
            </w:pPr>
            <w:r w:rsidRPr="004962D7">
              <w:rPr>
                <w:sz w:val="20"/>
              </w:rPr>
              <w:t>Список кратких сведений о размещенных контрактах</w:t>
            </w:r>
          </w:p>
        </w:tc>
        <w:tc>
          <w:tcPr>
            <w:tcW w:w="1387" w:type="pct"/>
            <w:shd w:val="clear" w:color="auto" w:fill="auto"/>
          </w:tcPr>
          <w:p w14:paraId="31844D56" w14:textId="3D1A4365" w:rsidR="004962D7" w:rsidRDefault="004962D7" w:rsidP="00273993">
            <w:pPr>
              <w:rPr>
                <w:sz w:val="20"/>
              </w:rPr>
            </w:pPr>
          </w:p>
        </w:tc>
      </w:tr>
      <w:tr w:rsidR="004962D7" w:rsidRPr="00863276" w14:paraId="3387F178" w14:textId="77777777" w:rsidTr="00EC4BA2">
        <w:tc>
          <w:tcPr>
            <w:tcW w:w="5000" w:type="pct"/>
            <w:gridSpan w:val="6"/>
            <w:shd w:val="clear" w:color="auto" w:fill="auto"/>
          </w:tcPr>
          <w:p w14:paraId="22EB2F72" w14:textId="7E4550BC" w:rsidR="004962D7" w:rsidRPr="004962D7" w:rsidRDefault="004962D7" w:rsidP="00EC4BA2">
            <w:pPr>
              <w:jc w:val="center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t>Результат вызова сервиса в случае ошибки</w:t>
            </w:r>
          </w:p>
        </w:tc>
      </w:tr>
      <w:tr w:rsidR="004962D7" w:rsidRPr="00863276" w14:paraId="22D53417" w14:textId="77777777" w:rsidTr="00EC4BA2">
        <w:tc>
          <w:tcPr>
            <w:tcW w:w="743" w:type="pct"/>
            <w:shd w:val="clear" w:color="auto" w:fill="auto"/>
          </w:tcPr>
          <w:p w14:paraId="01476642" w14:textId="58CB594A" w:rsidR="004962D7" w:rsidRPr="004962D7" w:rsidRDefault="004962D7" w:rsidP="004962D7">
            <w:pPr>
              <w:spacing w:after="0"/>
              <w:jc w:val="both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t>errorInfo</w:t>
            </w:r>
          </w:p>
        </w:tc>
        <w:tc>
          <w:tcPr>
            <w:tcW w:w="790" w:type="pct"/>
            <w:shd w:val="clear" w:color="auto" w:fill="auto"/>
          </w:tcPr>
          <w:p w14:paraId="2B2AA767" w14:textId="77777777" w:rsidR="004962D7" w:rsidRPr="00813B8A" w:rsidRDefault="004962D7" w:rsidP="004962D7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E64E174" w14:textId="77777777" w:rsidR="004962D7" w:rsidRPr="00863276" w:rsidRDefault="004962D7" w:rsidP="004962D7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F29E59D" w14:textId="77777777" w:rsidR="004962D7" w:rsidRPr="00863276" w:rsidRDefault="004962D7" w:rsidP="004962D7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55A784A" w14:textId="77777777" w:rsidR="004962D7" w:rsidRPr="00813B8A" w:rsidRDefault="004962D7" w:rsidP="004962D7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AC56C37" w14:textId="77777777" w:rsidR="004962D7" w:rsidRDefault="004962D7" w:rsidP="004962D7">
            <w:pPr>
              <w:rPr>
                <w:sz w:val="20"/>
              </w:rPr>
            </w:pPr>
          </w:p>
        </w:tc>
      </w:tr>
      <w:tr w:rsidR="004962D7" w:rsidRPr="00863276" w14:paraId="258EEA84" w14:textId="77777777" w:rsidTr="00EC4BA2">
        <w:tc>
          <w:tcPr>
            <w:tcW w:w="743" w:type="pct"/>
            <w:shd w:val="clear" w:color="auto" w:fill="auto"/>
          </w:tcPr>
          <w:p w14:paraId="683C17BA" w14:textId="77777777" w:rsidR="004962D7" w:rsidRPr="00863276" w:rsidRDefault="004962D7" w:rsidP="004962D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4673A0F" w14:textId="65B6D7EE" w:rsidR="004962D7" w:rsidRPr="00813B8A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672B40CA" w14:textId="5BFA23B6" w:rsidR="004962D7" w:rsidRPr="00863276" w:rsidRDefault="004962D7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1618271" w14:textId="6EE9ACB7" w:rsidR="004962D7" w:rsidRPr="004962D7" w:rsidRDefault="004962D7" w:rsidP="004962D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14D5E299" w14:textId="3D7E77C5" w:rsidR="004962D7" w:rsidRPr="00813B8A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Код ошибки</w:t>
            </w:r>
          </w:p>
        </w:tc>
        <w:tc>
          <w:tcPr>
            <w:tcW w:w="1387" w:type="pct"/>
            <w:shd w:val="clear" w:color="auto" w:fill="auto"/>
          </w:tcPr>
          <w:p w14:paraId="6C62CE3D" w14:textId="75B36094" w:rsidR="004962D7" w:rsidRDefault="004962D7" w:rsidP="004962D7">
            <w:pPr>
              <w:rPr>
                <w:sz w:val="20"/>
              </w:rPr>
            </w:pPr>
          </w:p>
        </w:tc>
      </w:tr>
      <w:tr w:rsidR="004962D7" w:rsidRPr="00863276" w14:paraId="1B846CE1" w14:textId="77777777" w:rsidTr="00EC4BA2">
        <w:tc>
          <w:tcPr>
            <w:tcW w:w="743" w:type="pct"/>
            <w:shd w:val="clear" w:color="auto" w:fill="auto"/>
          </w:tcPr>
          <w:p w14:paraId="76C79ED8" w14:textId="77777777" w:rsidR="004962D7" w:rsidRPr="00863276" w:rsidRDefault="004962D7" w:rsidP="004962D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325BCF4" w14:textId="284E6B49" w:rsidR="004962D7" w:rsidRPr="00813B8A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message</w:t>
            </w:r>
          </w:p>
        </w:tc>
        <w:tc>
          <w:tcPr>
            <w:tcW w:w="198" w:type="pct"/>
            <w:shd w:val="clear" w:color="auto" w:fill="auto"/>
          </w:tcPr>
          <w:p w14:paraId="39CEB97A" w14:textId="2638DD54" w:rsidR="004962D7" w:rsidRPr="00863276" w:rsidRDefault="004962D7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AAE592F" w14:textId="56C75781" w:rsidR="004962D7" w:rsidRPr="004962D7" w:rsidRDefault="004962D7" w:rsidP="004962D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1DA02E14" w14:textId="63CC83B4" w:rsidR="004962D7" w:rsidRPr="00813B8A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Текстовая расшифровка ошибки, включающая дополнительную информацию</w:t>
            </w:r>
          </w:p>
        </w:tc>
        <w:tc>
          <w:tcPr>
            <w:tcW w:w="1387" w:type="pct"/>
            <w:shd w:val="clear" w:color="auto" w:fill="auto"/>
          </w:tcPr>
          <w:p w14:paraId="25146C1D" w14:textId="76EC2705" w:rsidR="004962D7" w:rsidRDefault="004962D7" w:rsidP="004962D7">
            <w:pPr>
              <w:rPr>
                <w:sz w:val="20"/>
              </w:rPr>
            </w:pPr>
          </w:p>
        </w:tc>
      </w:tr>
      <w:tr w:rsidR="004962D7" w:rsidRPr="00863276" w14:paraId="4CFBAB9D" w14:textId="77777777" w:rsidTr="004962D7">
        <w:tc>
          <w:tcPr>
            <w:tcW w:w="5000" w:type="pct"/>
            <w:gridSpan w:val="6"/>
            <w:shd w:val="clear" w:color="auto" w:fill="auto"/>
          </w:tcPr>
          <w:p w14:paraId="273590AB" w14:textId="7F1E16BA" w:rsidR="004962D7" w:rsidRPr="004962D7" w:rsidRDefault="004962D7" w:rsidP="004962D7">
            <w:pPr>
              <w:jc w:val="center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t>Список кратких сведений о размещенных контрактах</w:t>
            </w:r>
          </w:p>
        </w:tc>
      </w:tr>
      <w:tr w:rsidR="004962D7" w:rsidRPr="00863276" w14:paraId="4B3EBEF8" w14:textId="77777777" w:rsidTr="00EC4BA2">
        <w:tc>
          <w:tcPr>
            <w:tcW w:w="743" w:type="pct"/>
            <w:shd w:val="clear" w:color="auto" w:fill="auto"/>
          </w:tcPr>
          <w:p w14:paraId="51907BB7" w14:textId="322C7F55" w:rsidR="004962D7" w:rsidRPr="004962D7" w:rsidRDefault="004962D7" w:rsidP="004962D7">
            <w:pPr>
              <w:spacing w:after="0"/>
              <w:jc w:val="both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t>contractList</w:t>
            </w:r>
          </w:p>
        </w:tc>
        <w:tc>
          <w:tcPr>
            <w:tcW w:w="790" w:type="pct"/>
            <w:shd w:val="clear" w:color="auto" w:fill="auto"/>
          </w:tcPr>
          <w:p w14:paraId="2EE702CF" w14:textId="77777777" w:rsidR="004962D7" w:rsidRPr="004962D7" w:rsidRDefault="004962D7" w:rsidP="004962D7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F63852E" w14:textId="77777777" w:rsidR="004962D7" w:rsidRDefault="004962D7" w:rsidP="004962D7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7F92893" w14:textId="77777777" w:rsidR="004962D7" w:rsidRPr="004962D7" w:rsidRDefault="004962D7" w:rsidP="004962D7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C967AC7" w14:textId="77777777" w:rsidR="004962D7" w:rsidRPr="004962D7" w:rsidRDefault="004962D7" w:rsidP="004962D7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3F0E2F0" w14:textId="77777777" w:rsidR="004962D7" w:rsidRDefault="004962D7" w:rsidP="004962D7">
            <w:pPr>
              <w:rPr>
                <w:sz w:val="20"/>
              </w:rPr>
            </w:pPr>
          </w:p>
        </w:tc>
      </w:tr>
      <w:tr w:rsidR="004962D7" w:rsidRPr="00863276" w14:paraId="2F0B4B9F" w14:textId="77777777" w:rsidTr="00EC4BA2">
        <w:tc>
          <w:tcPr>
            <w:tcW w:w="743" w:type="pct"/>
            <w:shd w:val="clear" w:color="auto" w:fill="auto"/>
          </w:tcPr>
          <w:p w14:paraId="0CB31084" w14:textId="77777777" w:rsidR="004962D7" w:rsidRPr="00863276" w:rsidRDefault="004962D7" w:rsidP="004962D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C8D56D1" w14:textId="018F1F3E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contractInfo</w:t>
            </w:r>
          </w:p>
        </w:tc>
        <w:tc>
          <w:tcPr>
            <w:tcW w:w="198" w:type="pct"/>
            <w:shd w:val="clear" w:color="auto" w:fill="auto"/>
          </w:tcPr>
          <w:p w14:paraId="654878F9" w14:textId="7AB519CE" w:rsidR="004962D7" w:rsidRDefault="004962D7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855DBA0" w14:textId="10ABF6BD" w:rsidR="004962D7" w:rsidRPr="004962D7" w:rsidRDefault="004962D7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00D74393" w14:textId="56F7C7B4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Краткие сведения о размещенном контракте</w:t>
            </w:r>
          </w:p>
        </w:tc>
        <w:tc>
          <w:tcPr>
            <w:tcW w:w="1387" w:type="pct"/>
            <w:shd w:val="clear" w:color="auto" w:fill="auto"/>
          </w:tcPr>
          <w:p w14:paraId="1572D528" w14:textId="77777777" w:rsidR="004962D7" w:rsidRPr="00A168EE" w:rsidRDefault="004962D7" w:rsidP="004962D7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A168EE" w:rsidRPr="00A168EE">
              <w:rPr>
                <w:sz w:val="20"/>
              </w:rPr>
              <w:t>.</w:t>
            </w:r>
          </w:p>
          <w:p w14:paraId="5D480597" w14:textId="24506EE6" w:rsidR="00A168EE" w:rsidRPr="00A168EE" w:rsidRDefault="00A168EE">
            <w:pPr>
              <w:rPr>
                <w:sz w:val="20"/>
              </w:rPr>
            </w:pPr>
            <w:r>
              <w:rPr>
                <w:sz w:val="20"/>
              </w:rPr>
              <w:t xml:space="preserve">Если по указанным критериям отбора не будет найдено ни одного </w:t>
            </w:r>
            <w:r>
              <w:rPr>
                <w:sz w:val="20"/>
              </w:rPr>
              <w:lastRenderedPageBreak/>
              <w:t>контракта</w:t>
            </w:r>
            <w:r w:rsidR="00AE2A1A">
              <w:rPr>
                <w:sz w:val="20"/>
              </w:rPr>
              <w:t xml:space="preserve"> в статусе «Исполнение»</w:t>
            </w:r>
            <w:r w:rsidR="00B437F0">
              <w:rPr>
                <w:sz w:val="20"/>
              </w:rPr>
              <w:t>, для которого установлен признак доступности электронного актирования</w:t>
            </w:r>
            <w:r>
              <w:rPr>
                <w:sz w:val="20"/>
              </w:rPr>
              <w:t>, то блок будет отсутствовать</w:t>
            </w:r>
          </w:p>
        </w:tc>
      </w:tr>
      <w:tr w:rsidR="004962D7" w:rsidRPr="00863276" w14:paraId="0297A6AA" w14:textId="77777777" w:rsidTr="004962D7">
        <w:tc>
          <w:tcPr>
            <w:tcW w:w="5000" w:type="pct"/>
            <w:gridSpan w:val="6"/>
            <w:shd w:val="clear" w:color="auto" w:fill="auto"/>
          </w:tcPr>
          <w:p w14:paraId="2E65631A" w14:textId="060F091C" w:rsidR="004962D7" w:rsidRPr="004962D7" w:rsidRDefault="004962D7" w:rsidP="004962D7">
            <w:pPr>
              <w:jc w:val="center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lastRenderedPageBreak/>
              <w:t>Краткие сведения о размещенном контракте</w:t>
            </w:r>
          </w:p>
        </w:tc>
      </w:tr>
      <w:tr w:rsidR="004962D7" w:rsidRPr="00863276" w14:paraId="2C594036" w14:textId="77777777" w:rsidTr="00EC4BA2">
        <w:tc>
          <w:tcPr>
            <w:tcW w:w="743" w:type="pct"/>
            <w:shd w:val="clear" w:color="auto" w:fill="auto"/>
          </w:tcPr>
          <w:p w14:paraId="39D74177" w14:textId="0EE579B1" w:rsidR="004962D7" w:rsidRPr="004962D7" w:rsidRDefault="004962D7" w:rsidP="004962D7">
            <w:pPr>
              <w:spacing w:after="0"/>
              <w:jc w:val="both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t>contractInfo</w:t>
            </w:r>
          </w:p>
        </w:tc>
        <w:tc>
          <w:tcPr>
            <w:tcW w:w="790" w:type="pct"/>
            <w:shd w:val="clear" w:color="auto" w:fill="auto"/>
          </w:tcPr>
          <w:p w14:paraId="11F7379E" w14:textId="77777777" w:rsidR="004962D7" w:rsidRPr="004962D7" w:rsidRDefault="004962D7" w:rsidP="004962D7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41D6384" w14:textId="77777777" w:rsidR="004962D7" w:rsidRDefault="004962D7" w:rsidP="004962D7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67FA4DC" w14:textId="77777777" w:rsidR="004962D7" w:rsidRPr="004962D7" w:rsidRDefault="004962D7" w:rsidP="004962D7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9E44098" w14:textId="77777777" w:rsidR="004962D7" w:rsidRPr="004962D7" w:rsidRDefault="004962D7" w:rsidP="004962D7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48EFBA8" w14:textId="77777777" w:rsidR="004962D7" w:rsidRDefault="004962D7" w:rsidP="004962D7">
            <w:pPr>
              <w:rPr>
                <w:sz w:val="20"/>
              </w:rPr>
            </w:pPr>
          </w:p>
        </w:tc>
      </w:tr>
      <w:tr w:rsidR="004962D7" w:rsidRPr="00863276" w14:paraId="66EC0CD4" w14:textId="77777777" w:rsidTr="00EC4BA2">
        <w:tc>
          <w:tcPr>
            <w:tcW w:w="743" w:type="pct"/>
            <w:shd w:val="clear" w:color="auto" w:fill="auto"/>
          </w:tcPr>
          <w:p w14:paraId="2D2F18A6" w14:textId="77777777" w:rsidR="004962D7" w:rsidRPr="00863276" w:rsidRDefault="004962D7" w:rsidP="004962D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2D16BA1" w14:textId="45AE87AE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14:paraId="371AB25E" w14:textId="6F6E09A6" w:rsidR="004962D7" w:rsidRDefault="004962D7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6398071" w14:textId="0236C325" w:rsidR="004962D7" w:rsidRPr="004962D7" w:rsidRDefault="004962D7" w:rsidP="004962D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370133B0" w14:textId="260D3498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4428A919" w14:textId="77777777" w:rsidR="004962D7" w:rsidRDefault="004962D7" w:rsidP="004962D7">
            <w:pPr>
              <w:rPr>
                <w:sz w:val="20"/>
              </w:rPr>
            </w:pPr>
          </w:p>
        </w:tc>
      </w:tr>
      <w:tr w:rsidR="004962D7" w:rsidRPr="00863276" w14:paraId="4C487686" w14:textId="77777777" w:rsidTr="00EC4BA2">
        <w:tc>
          <w:tcPr>
            <w:tcW w:w="743" w:type="pct"/>
            <w:shd w:val="clear" w:color="auto" w:fill="auto"/>
          </w:tcPr>
          <w:p w14:paraId="1C55A9AD" w14:textId="77777777" w:rsidR="004962D7" w:rsidRPr="00863276" w:rsidRDefault="004962D7" w:rsidP="004962D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D5B0E64" w14:textId="4F69B602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4943E32D" w14:textId="6B752129" w:rsidR="004962D7" w:rsidRDefault="004962D7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C6F0ED0" w14:textId="190483CA" w:rsidR="004962D7" w:rsidRPr="00EE3C13" w:rsidRDefault="00EE3C13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Т(1-40)</w:t>
            </w:r>
          </w:p>
        </w:tc>
        <w:tc>
          <w:tcPr>
            <w:tcW w:w="1387" w:type="pct"/>
            <w:shd w:val="clear" w:color="auto" w:fill="auto"/>
          </w:tcPr>
          <w:p w14:paraId="5B9816C1" w14:textId="30109B13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74ADD81B" w14:textId="69002AB8" w:rsidR="004962D7" w:rsidRDefault="004962D7" w:rsidP="008C4655">
            <w:pPr>
              <w:rPr>
                <w:sz w:val="20"/>
              </w:rPr>
            </w:pPr>
          </w:p>
        </w:tc>
      </w:tr>
      <w:tr w:rsidR="004962D7" w:rsidRPr="00863276" w14:paraId="2AE33C4D" w14:textId="77777777" w:rsidTr="00EC4BA2">
        <w:tc>
          <w:tcPr>
            <w:tcW w:w="743" w:type="pct"/>
            <w:shd w:val="clear" w:color="auto" w:fill="auto"/>
          </w:tcPr>
          <w:p w14:paraId="3E35764B" w14:textId="77777777" w:rsidR="004962D7" w:rsidRPr="00863276" w:rsidRDefault="004962D7" w:rsidP="004962D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407F4F0" w14:textId="53C49049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publishDate</w:t>
            </w:r>
          </w:p>
        </w:tc>
        <w:tc>
          <w:tcPr>
            <w:tcW w:w="198" w:type="pct"/>
            <w:shd w:val="clear" w:color="auto" w:fill="auto"/>
          </w:tcPr>
          <w:p w14:paraId="604C5EEC" w14:textId="0786057A" w:rsidR="004962D7" w:rsidRDefault="004962D7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CE2655D" w14:textId="100CC5E9" w:rsidR="004962D7" w:rsidRPr="00EE3C13" w:rsidRDefault="00EE3C13" w:rsidP="004962D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445794A0" w14:textId="295DC032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Дата и время публикации контракта</w:t>
            </w:r>
          </w:p>
        </w:tc>
        <w:tc>
          <w:tcPr>
            <w:tcW w:w="1387" w:type="pct"/>
            <w:shd w:val="clear" w:color="auto" w:fill="auto"/>
          </w:tcPr>
          <w:p w14:paraId="6EED9111" w14:textId="77777777" w:rsidR="004962D7" w:rsidRDefault="004962D7" w:rsidP="004962D7">
            <w:pPr>
              <w:rPr>
                <w:sz w:val="20"/>
              </w:rPr>
            </w:pPr>
          </w:p>
        </w:tc>
      </w:tr>
      <w:tr w:rsidR="004962D7" w:rsidRPr="00863276" w14:paraId="01E26F0A" w14:textId="77777777" w:rsidTr="00EC4BA2">
        <w:tc>
          <w:tcPr>
            <w:tcW w:w="743" w:type="pct"/>
            <w:shd w:val="clear" w:color="auto" w:fill="auto"/>
          </w:tcPr>
          <w:p w14:paraId="445238F2" w14:textId="77777777" w:rsidR="004962D7" w:rsidRPr="00863276" w:rsidRDefault="004962D7" w:rsidP="004962D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15F6BB7" w14:textId="06C5B0E2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regNumber</w:t>
            </w:r>
          </w:p>
        </w:tc>
        <w:tc>
          <w:tcPr>
            <w:tcW w:w="198" w:type="pct"/>
            <w:shd w:val="clear" w:color="auto" w:fill="auto"/>
          </w:tcPr>
          <w:p w14:paraId="64B4101D" w14:textId="3B8CDC3B" w:rsidR="004962D7" w:rsidRDefault="004962D7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DB110F" w14:textId="5A623C57" w:rsidR="004962D7" w:rsidRPr="00EE3C13" w:rsidRDefault="00EE3C13" w:rsidP="004962D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</w:tcPr>
          <w:p w14:paraId="712A5532" w14:textId="1914D14E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Реестровый номер контракта</w:t>
            </w:r>
          </w:p>
        </w:tc>
        <w:tc>
          <w:tcPr>
            <w:tcW w:w="1387" w:type="pct"/>
            <w:shd w:val="clear" w:color="auto" w:fill="auto"/>
          </w:tcPr>
          <w:p w14:paraId="00135CF9" w14:textId="77777777" w:rsidR="004962D7" w:rsidRDefault="004962D7" w:rsidP="004962D7">
            <w:pPr>
              <w:rPr>
                <w:sz w:val="20"/>
              </w:rPr>
            </w:pPr>
          </w:p>
        </w:tc>
      </w:tr>
      <w:tr w:rsidR="004962D7" w:rsidRPr="00863276" w14:paraId="6DF8FC31" w14:textId="77777777" w:rsidTr="00EC4BA2">
        <w:tc>
          <w:tcPr>
            <w:tcW w:w="743" w:type="pct"/>
            <w:shd w:val="clear" w:color="auto" w:fill="auto"/>
          </w:tcPr>
          <w:p w14:paraId="52E24337" w14:textId="77777777" w:rsidR="004962D7" w:rsidRPr="00863276" w:rsidRDefault="004962D7" w:rsidP="004962D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D398659" w14:textId="569E45DE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EDOAddInfo</w:t>
            </w:r>
          </w:p>
        </w:tc>
        <w:tc>
          <w:tcPr>
            <w:tcW w:w="198" w:type="pct"/>
            <w:shd w:val="clear" w:color="auto" w:fill="auto"/>
          </w:tcPr>
          <w:p w14:paraId="32E3EE5B" w14:textId="25E9A524" w:rsidR="004962D7" w:rsidRDefault="004962D7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D3BF3B8" w14:textId="05B1B0F2" w:rsidR="004962D7" w:rsidRPr="00EE3C13" w:rsidRDefault="00EE3C13" w:rsidP="004962D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3001D1CE" w14:textId="1BDDFC6C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Дополнительная информация о заключенном контракте для ЭДО</w:t>
            </w:r>
          </w:p>
        </w:tc>
        <w:tc>
          <w:tcPr>
            <w:tcW w:w="1387" w:type="pct"/>
            <w:shd w:val="clear" w:color="auto" w:fill="auto"/>
          </w:tcPr>
          <w:p w14:paraId="50DA9E55" w14:textId="77777777" w:rsidR="004962D7" w:rsidRDefault="004962D7" w:rsidP="004962D7">
            <w:pPr>
              <w:rPr>
                <w:sz w:val="20"/>
              </w:rPr>
            </w:pPr>
          </w:p>
        </w:tc>
      </w:tr>
      <w:tr w:rsidR="004962D7" w:rsidRPr="00863276" w14:paraId="1379E9C7" w14:textId="77777777" w:rsidTr="00EC4BA2">
        <w:tc>
          <w:tcPr>
            <w:tcW w:w="743" w:type="pct"/>
            <w:shd w:val="clear" w:color="auto" w:fill="auto"/>
          </w:tcPr>
          <w:p w14:paraId="7BF06590" w14:textId="77777777" w:rsidR="004962D7" w:rsidRPr="00863276" w:rsidRDefault="004962D7" w:rsidP="004962D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0753089" w14:textId="5E9D72C5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url</w:t>
            </w:r>
          </w:p>
        </w:tc>
        <w:tc>
          <w:tcPr>
            <w:tcW w:w="198" w:type="pct"/>
            <w:shd w:val="clear" w:color="auto" w:fill="auto"/>
          </w:tcPr>
          <w:p w14:paraId="3AD3CEE9" w14:textId="0F712A87" w:rsidR="004962D7" w:rsidRDefault="004962D7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AB5A3FF" w14:textId="1D776240" w:rsidR="004962D7" w:rsidRPr="00EE3C13" w:rsidRDefault="00EE3C13" w:rsidP="004962D7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T(1-1024)</w:t>
            </w:r>
          </w:p>
        </w:tc>
        <w:tc>
          <w:tcPr>
            <w:tcW w:w="1387" w:type="pct"/>
            <w:shd w:val="clear" w:color="auto" w:fill="auto"/>
          </w:tcPr>
          <w:p w14:paraId="5561684B" w14:textId="597BECC2" w:rsidR="004962D7" w:rsidRPr="004962D7" w:rsidRDefault="004962D7" w:rsidP="004962D7">
            <w:pPr>
              <w:rPr>
                <w:sz w:val="20"/>
              </w:rPr>
            </w:pPr>
            <w:r>
              <w:rPr>
                <w:sz w:val="20"/>
              </w:rPr>
              <w:t>Ссылка на XML контра</w:t>
            </w:r>
            <w:r w:rsidRPr="004962D7">
              <w:rPr>
                <w:sz w:val="20"/>
              </w:rPr>
              <w:t>к</w:t>
            </w:r>
            <w:r>
              <w:rPr>
                <w:sz w:val="20"/>
              </w:rPr>
              <w:t>т</w:t>
            </w:r>
            <w:r w:rsidRPr="004962D7">
              <w:rPr>
                <w:sz w:val="20"/>
              </w:rPr>
              <w:t>а</w:t>
            </w:r>
          </w:p>
        </w:tc>
        <w:tc>
          <w:tcPr>
            <w:tcW w:w="1387" w:type="pct"/>
            <w:shd w:val="clear" w:color="auto" w:fill="auto"/>
          </w:tcPr>
          <w:p w14:paraId="14EAEC5A" w14:textId="6AED8822" w:rsidR="004962D7" w:rsidRPr="008C4655" w:rsidRDefault="007B5310" w:rsidP="008C4655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  <w:r w:rsidRPr="008C465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контракта формируется по схеме </w:t>
            </w:r>
            <w:r>
              <w:rPr>
                <w:sz w:val="20"/>
                <w:lang w:val="en-US"/>
              </w:rPr>
              <w:t>fcsExport</w:t>
            </w:r>
            <w:r w:rsidRPr="008C4655">
              <w:rPr>
                <w:sz w:val="20"/>
              </w:rPr>
              <w:t xml:space="preserve">, </w:t>
            </w:r>
            <w:r>
              <w:rPr>
                <w:sz w:val="20"/>
              </w:rPr>
              <w:t>описание которой приведено в АТФФ ЕИС</w:t>
            </w:r>
          </w:p>
        </w:tc>
      </w:tr>
      <w:tr w:rsidR="004962D7" w:rsidRPr="00863276" w14:paraId="7A3E3CE4" w14:textId="77777777" w:rsidTr="004962D7">
        <w:tc>
          <w:tcPr>
            <w:tcW w:w="5000" w:type="pct"/>
            <w:gridSpan w:val="6"/>
            <w:shd w:val="clear" w:color="auto" w:fill="auto"/>
          </w:tcPr>
          <w:p w14:paraId="765A1E02" w14:textId="44919036" w:rsidR="004962D7" w:rsidRPr="004962D7" w:rsidRDefault="004962D7" w:rsidP="004962D7">
            <w:pPr>
              <w:jc w:val="center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t>Дополнительная информация о заключенном контракте для ЭДО</w:t>
            </w:r>
          </w:p>
        </w:tc>
      </w:tr>
      <w:tr w:rsidR="004962D7" w:rsidRPr="00863276" w14:paraId="465E8034" w14:textId="77777777" w:rsidTr="00EC4BA2">
        <w:tc>
          <w:tcPr>
            <w:tcW w:w="743" w:type="pct"/>
            <w:shd w:val="clear" w:color="auto" w:fill="auto"/>
          </w:tcPr>
          <w:p w14:paraId="5F4F778E" w14:textId="0EF276D1" w:rsidR="004962D7" w:rsidRPr="004962D7" w:rsidRDefault="004962D7" w:rsidP="004962D7">
            <w:pPr>
              <w:spacing w:after="0"/>
              <w:jc w:val="both"/>
              <w:rPr>
                <w:b/>
                <w:sz w:val="20"/>
              </w:rPr>
            </w:pPr>
            <w:r w:rsidRPr="004962D7">
              <w:rPr>
                <w:b/>
                <w:sz w:val="20"/>
              </w:rPr>
              <w:t>EDOAddInfo</w:t>
            </w:r>
          </w:p>
        </w:tc>
        <w:tc>
          <w:tcPr>
            <w:tcW w:w="790" w:type="pct"/>
            <w:shd w:val="clear" w:color="auto" w:fill="auto"/>
          </w:tcPr>
          <w:p w14:paraId="06AA65DF" w14:textId="77777777" w:rsidR="004962D7" w:rsidRPr="004962D7" w:rsidRDefault="004962D7" w:rsidP="004962D7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212C2F9" w14:textId="77777777" w:rsidR="004962D7" w:rsidRDefault="004962D7" w:rsidP="004962D7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4CEB5AE" w14:textId="77777777" w:rsidR="004962D7" w:rsidRPr="004962D7" w:rsidRDefault="004962D7" w:rsidP="004962D7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91CAB46" w14:textId="77777777" w:rsidR="004962D7" w:rsidRPr="004962D7" w:rsidRDefault="004962D7" w:rsidP="004962D7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BE39F2E" w14:textId="77777777" w:rsidR="004962D7" w:rsidRDefault="004962D7" w:rsidP="004962D7">
            <w:pPr>
              <w:rPr>
                <w:sz w:val="20"/>
              </w:rPr>
            </w:pPr>
          </w:p>
        </w:tc>
      </w:tr>
      <w:tr w:rsidR="004962D7" w:rsidRPr="00863276" w14:paraId="64EEE661" w14:textId="77777777" w:rsidTr="00EC4BA2">
        <w:tc>
          <w:tcPr>
            <w:tcW w:w="743" w:type="pct"/>
            <w:shd w:val="clear" w:color="auto" w:fill="auto"/>
          </w:tcPr>
          <w:p w14:paraId="7142B9CC" w14:textId="77777777" w:rsidR="004962D7" w:rsidRPr="00863276" w:rsidRDefault="004962D7" w:rsidP="004962D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7DEB33C" w14:textId="0B37831A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customerID</w:t>
            </w:r>
          </w:p>
        </w:tc>
        <w:tc>
          <w:tcPr>
            <w:tcW w:w="198" w:type="pct"/>
            <w:shd w:val="clear" w:color="auto" w:fill="auto"/>
          </w:tcPr>
          <w:p w14:paraId="258EBC78" w14:textId="41E4EA44" w:rsidR="004962D7" w:rsidRDefault="004962D7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FE11FDB" w14:textId="6006C7F7" w:rsidR="004962D7" w:rsidRPr="004962D7" w:rsidRDefault="004962D7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Т(4-46)</w:t>
            </w:r>
          </w:p>
        </w:tc>
        <w:tc>
          <w:tcPr>
            <w:tcW w:w="1387" w:type="pct"/>
            <w:shd w:val="clear" w:color="auto" w:fill="auto"/>
          </w:tcPr>
          <w:p w14:paraId="2A9013B7" w14:textId="38319954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Идентификатор участника документооборота - заказчика</w:t>
            </w:r>
          </w:p>
        </w:tc>
        <w:tc>
          <w:tcPr>
            <w:tcW w:w="1387" w:type="pct"/>
            <w:shd w:val="clear" w:color="auto" w:fill="auto"/>
          </w:tcPr>
          <w:p w14:paraId="74511065" w14:textId="77777777" w:rsidR="004962D7" w:rsidRDefault="004962D7" w:rsidP="004962D7">
            <w:pPr>
              <w:rPr>
                <w:sz w:val="20"/>
              </w:rPr>
            </w:pPr>
          </w:p>
        </w:tc>
      </w:tr>
      <w:tr w:rsidR="004962D7" w:rsidRPr="00863276" w14:paraId="0203BDAB" w14:textId="77777777" w:rsidTr="00EC4BA2">
        <w:tc>
          <w:tcPr>
            <w:tcW w:w="743" w:type="pct"/>
            <w:shd w:val="clear" w:color="auto" w:fill="auto"/>
          </w:tcPr>
          <w:p w14:paraId="7365D02F" w14:textId="77777777" w:rsidR="004962D7" w:rsidRPr="00863276" w:rsidRDefault="004962D7" w:rsidP="004962D7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3F08134" w14:textId="084C98ED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IGK</w:t>
            </w:r>
          </w:p>
        </w:tc>
        <w:tc>
          <w:tcPr>
            <w:tcW w:w="198" w:type="pct"/>
            <w:shd w:val="clear" w:color="auto" w:fill="auto"/>
          </w:tcPr>
          <w:p w14:paraId="5C99718B" w14:textId="05FC152A" w:rsidR="004962D7" w:rsidRDefault="004962D7" w:rsidP="004962D7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5A5D08B" w14:textId="7B4A60BC" w:rsidR="004962D7" w:rsidRPr="004962D7" w:rsidRDefault="004962D7" w:rsidP="004962D7">
            <w:pPr>
              <w:jc w:val="center"/>
              <w:rPr>
                <w:sz w:val="20"/>
              </w:rPr>
            </w:pPr>
            <w:r w:rsidRPr="004962D7">
              <w:rPr>
                <w:sz w:val="20"/>
              </w:rPr>
              <w:t>Т(</w:t>
            </w:r>
            <w:r>
              <w:rPr>
                <w:sz w:val="20"/>
              </w:rPr>
              <w:t>1</w:t>
            </w:r>
            <w:r w:rsidRPr="004962D7">
              <w:rPr>
                <w:sz w:val="20"/>
              </w:rPr>
              <w:t>-</w:t>
            </w:r>
            <w:r>
              <w:rPr>
                <w:sz w:val="20"/>
              </w:rPr>
              <w:t>20</w:t>
            </w:r>
            <w:r w:rsidRPr="004962D7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453E1F51" w14:textId="3E75A26C" w:rsidR="004962D7" w:rsidRPr="004962D7" w:rsidRDefault="004962D7" w:rsidP="004962D7">
            <w:pPr>
              <w:rPr>
                <w:sz w:val="20"/>
              </w:rPr>
            </w:pPr>
            <w:r w:rsidRPr="004962D7">
              <w:rPr>
                <w:sz w:val="20"/>
              </w:rPr>
              <w:t>Идентификатор государственного контракта</w:t>
            </w:r>
          </w:p>
        </w:tc>
        <w:tc>
          <w:tcPr>
            <w:tcW w:w="1387" w:type="pct"/>
            <w:shd w:val="clear" w:color="auto" w:fill="auto"/>
          </w:tcPr>
          <w:p w14:paraId="7B443074" w14:textId="77777777" w:rsidR="004962D7" w:rsidRDefault="004962D7" w:rsidP="004962D7">
            <w:pPr>
              <w:rPr>
                <w:sz w:val="20"/>
              </w:rPr>
            </w:pPr>
          </w:p>
        </w:tc>
      </w:tr>
    </w:tbl>
    <w:p w14:paraId="07D3F647" w14:textId="0800F85C" w:rsidR="004962D7" w:rsidRDefault="004962D7"/>
    <w:p w14:paraId="78466569" w14:textId="0BC801C7" w:rsidR="00EE3C13" w:rsidRPr="00420718" w:rsidRDefault="00EE3C13" w:rsidP="00EE3C13">
      <w:pPr>
        <w:pStyle w:val="TableName"/>
        <w:rPr>
          <w:lang w:val="ru-RU"/>
        </w:rPr>
      </w:pPr>
      <w:r>
        <w:t xml:space="preserve">Таблица </w:t>
      </w:r>
      <w:r w:rsidR="0061549D">
        <w:fldChar w:fldCharType="begin"/>
      </w:r>
      <w:r w:rsidR="0061549D">
        <w:instrText xml:space="preserve"> SEQ Таблица \* ARABIC </w:instrText>
      </w:r>
      <w:r w:rsidR="0061549D">
        <w:fldChar w:fldCharType="separate"/>
      </w:r>
      <w:r>
        <w:rPr>
          <w:noProof/>
        </w:rPr>
        <w:t>3</w:t>
      </w:r>
      <w:r w:rsidR="0061549D">
        <w:rPr>
          <w:noProof/>
        </w:rPr>
        <w:fldChar w:fldCharType="end"/>
      </w:r>
      <w:r>
        <w:t xml:space="preserve"> Описание структуры </w:t>
      </w:r>
      <w:r>
        <w:rPr>
          <w:lang w:val="ru-RU"/>
        </w:rPr>
        <w:t>з</w:t>
      </w:r>
      <w:r w:rsidRPr="004962D7">
        <w:rPr>
          <w:lang w:val="ru-RU"/>
        </w:rPr>
        <w:t>апрос</w:t>
      </w:r>
      <w:r>
        <w:rPr>
          <w:lang w:val="ru-RU"/>
        </w:rPr>
        <w:t>а</w:t>
      </w:r>
      <w:r w:rsidRPr="004962D7">
        <w:rPr>
          <w:lang w:val="ru-RU"/>
        </w:rPr>
        <w:t xml:space="preserve"> </w:t>
      </w:r>
      <w:r w:rsidRPr="00EE3C13">
        <w:rPr>
          <w:lang w:val="ru-RU"/>
        </w:rPr>
        <w:t>сведений о поставщике и его подписантах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EE3C13" w:rsidRPr="00863276" w14:paraId="1D1E3C48" w14:textId="77777777" w:rsidTr="00EC4BA2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3FAD6242" w14:textId="77777777" w:rsidR="00EE3C13" w:rsidRPr="00863276" w:rsidRDefault="00EE3C13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99F5437" w14:textId="77777777" w:rsidR="00EE3C13" w:rsidRPr="00863276" w:rsidRDefault="00EE3C13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706EC4CD" w14:textId="77777777" w:rsidR="00EE3C13" w:rsidRPr="00863276" w:rsidRDefault="00EE3C13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6480F25E" w14:textId="77777777" w:rsidR="00EE3C13" w:rsidRPr="00863276" w:rsidRDefault="00EE3C13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1DEF0C4" w14:textId="77777777" w:rsidR="00EE3C13" w:rsidRPr="00863276" w:rsidRDefault="00EE3C13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0C76945" w14:textId="77777777" w:rsidR="00EE3C13" w:rsidRPr="00863276" w:rsidRDefault="00EE3C13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E3C13" w:rsidRPr="00863276" w14:paraId="6618D16C" w14:textId="77777777" w:rsidTr="00EC4BA2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BFB632F" w14:textId="40F403C9" w:rsidR="00EE3C13" w:rsidRPr="00863276" w:rsidRDefault="00EE3C13" w:rsidP="00EC4BA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E3C13">
              <w:rPr>
                <w:b/>
                <w:sz w:val="20"/>
              </w:rPr>
              <w:t>Запрос сведений о поставщике и его подписантах</w:t>
            </w:r>
          </w:p>
        </w:tc>
      </w:tr>
      <w:tr w:rsidR="00EE3C13" w:rsidRPr="00863276" w14:paraId="4844DC71" w14:textId="77777777" w:rsidTr="00EC4BA2">
        <w:tc>
          <w:tcPr>
            <w:tcW w:w="743" w:type="pct"/>
            <w:shd w:val="clear" w:color="auto" w:fill="auto"/>
          </w:tcPr>
          <w:p w14:paraId="612703C9" w14:textId="111C987E" w:rsidR="00EE3C13" w:rsidRPr="004962D7" w:rsidRDefault="00EE3C13" w:rsidP="00EC4BA2">
            <w:pPr>
              <w:spacing w:after="0"/>
              <w:jc w:val="both"/>
              <w:rPr>
                <w:b/>
                <w:sz w:val="20"/>
              </w:rPr>
            </w:pPr>
            <w:r w:rsidRPr="00EE3C13">
              <w:rPr>
                <w:b/>
                <w:sz w:val="20"/>
              </w:rPr>
              <w:t>lkpGetParticipantInfoRequest</w:t>
            </w:r>
          </w:p>
        </w:tc>
        <w:tc>
          <w:tcPr>
            <w:tcW w:w="790" w:type="pct"/>
            <w:shd w:val="clear" w:color="auto" w:fill="auto"/>
          </w:tcPr>
          <w:p w14:paraId="30C910E9" w14:textId="77777777" w:rsidR="00EE3C13" w:rsidRPr="00863276" w:rsidRDefault="00EE3C13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C9A7AC9" w14:textId="77777777" w:rsidR="00EE3C13" w:rsidRPr="00863276" w:rsidRDefault="00EE3C13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D653714" w14:textId="77777777" w:rsidR="00EE3C13" w:rsidRPr="00863276" w:rsidRDefault="00EE3C13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EFECDBC" w14:textId="77777777" w:rsidR="00EE3C13" w:rsidRPr="00863276" w:rsidRDefault="00EE3C13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0278C79" w14:textId="77777777" w:rsidR="00EE3C13" w:rsidRPr="00863276" w:rsidRDefault="00EE3C13" w:rsidP="00EC4BA2">
            <w:pPr>
              <w:spacing w:after="0"/>
              <w:jc w:val="both"/>
              <w:rPr>
                <w:sz w:val="20"/>
              </w:rPr>
            </w:pPr>
          </w:p>
        </w:tc>
      </w:tr>
      <w:tr w:rsidR="00EE3C13" w:rsidRPr="00863276" w14:paraId="45F9B65F" w14:textId="77777777" w:rsidTr="00EC4BA2">
        <w:tc>
          <w:tcPr>
            <w:tcW w:w="743" w:type="pct"/>
            <w:shd w:val="clear" w:color="auto" w:fill="auto"/>
            <w:vAlign w:val="center"/>
          </w:tcPr>
          <w:p w14:paraId="14C9B6C4" w14:textId="1112C77C" w:rsidR="00EE3C13" w:rsidRPr="00863276" w:rsidRDefault="00EE3C13" w:rsidP="00EC4BA2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9753D45" w14:textId="77777777" w:rsidR="00EE3C13" w:rsidRPr="00863276" w:rsidRDefault="00EE3C13" w:rsidP="00EC4BA2">
            <w:pPr>
              <w:rPr>
                <w:sz w:val="20"/>
              </w:rPr>
            </w:pPr>
            <w:r w:rsidRPr="004962D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14:paraId="41BC3F28" w14:textId="77777777" w:rsidR="00EE3C13" w:rsidRPr="00863276" w:rsidRDefault="00EE3C13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DCFB91F" w14:textId="77777777" w:rsidR="00EE3C13" w:rsidRPr="004962D7" w:rsidRDefault="00EE3C13" w:rsidP="00EC4BA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54FDC110" w14:textId="77777777" w:rsidR="00EE3C13" w:rsidRPr="00863276" w:rsidRDefault="00EE3C13" w:rsidP="00EC4BA2">
            <w:pPr>
              <w:rPr>
                <w:sz w:val="20"/>
              </w:rPr>
            </w:pPr>
            <w:r w:rsidRPr="004962D7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shd w:val="clear" w:color="auto" w:fill="auto"/>
          </w:tcPr>
          <w:p w14:paraId="25E464BF" w14:textId="77777777" w:rsidR="00EE3C13" w:rsidRPr="006469F7" w:rsidRDefault="00EE3C13" w:rsidP="00EC4BA2">
            <w:pPr>
              <w:rPr>
                <w:sz w:val="20"/>
              </w:rPr>
            </w:pPr>
            <w:r>
              <w:rPr>
                <w:sz w:val="20"/>
              </w:rPr>
              <w:t>Паттерн \</w:t>
            </w:r>
            <w:r>
              <w:rPr>
                <w:sz w:val="20"/>
                <w:lang w:val="en-US"/>
              </w:rPr>
              <w:t>d{8}</w:t>
            </w:r>
          </w:p>
        </w:tc>
      </w:tr>
    </w:tbl>
    <w:p w14:paraId="2844A35C" w14:textId="0DA09157" w:rsidR="00EE3C13" w:rsidRDefault="00EE3C13"/>
    <w:p w14:paraId="32CA36F9" w14:textId="15F6F5BF" w:rsidR="00EE3C13" w:rsidRPr="00420718" w:rsidRDefault="00EE3C13" w:rsidP="00EE3C13">
      <w:pPr>
        <w:pStyle w:val="TableName"/>
        <w:rPr>
          <w:lang w:val="ru-RU"/>
        </w:rPr>
      </w:pPr>
      <w:r>
        <w:t xml:space="preserve">Таблица </w:t>
      </w:r>
      <w:r w:rsidR="0061549D">
        <w:fldChar w:fldCharType="begin"/>
      </w:r>
      <w:r w:rsidR="0061549D">
        <w:instrText xml:space="preserve"> SEQ Таблица \* ARABIC </w:instrText>
      </w:r>
      <w:r w:rsidR="0061549D">
        <w:fldChar w:fldCharType="separate"/>
      </w:r>
      <w:r>
        <w:rPr>
          <w:noProof/>
        </w:rPr>
        <w:t>4</w:t>
      </w:r>
      <w:r w:rsidR="0061549D">
        <w:rPr>
          <w:noProof/>
        </w:rPr>
        <w:fldChar w:fldCharType="end"/>
      </w:r>
      <w:r>
        <w:t xml:space="preserve"> Описание структуры </w:t>
      </w:r>
      <w:r>
        <w:rPr>
          <w:lang w:val="ru-RU"/>
        </w:rPr>
        <w:t>ответа на з</w:t>
      </w:r>
      <w:r w:rsidRPr="004962D7">
        <w:rPr>
          <w:lang w:val="ru-RU"/>
        </w:rPr>
        <w:t xml:space="preserve">апрос </w:t>
      </w:r>
      <w:r w:rsidRPr="00EE3C13">
        <w:rPr>
          <w:lang w:val="ru-RU"/>
        </w:rPr>
        <w:t>сведений о поставщике и его подписантах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EE3C13" w:rsidRPr="00863276" w14:paraId="271B3BDD" w14:textId="77777777" w:rsidTr="00EC4BA2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12ABCA66" w14:textId="77777777" w:rsidR="00EE3C13" w:rsidRPr="00863276" w:rsidRDefault="00EE3C13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638059A9" w14:textId="77777777" w:rsidR="00EE3C13" w:rsidRPr="00863276" w:rsidRDefault="00EE3C13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4DFC817C" w14:textId="77777777" w:rsidR="00EE3C13" w:rsidRPr="00863276" w:rsidRDefault="00EE3C13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6B004AC2" w14:textId="77777777" w:rsidR="00EE3C13" w:rsidRPr="00863276" w:rsidRDefault="00EE3C13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540F715" w14:textId="77777777" w:rsidR="00EE3C13" w:rsidRPr="00863276" w:rsidRDefault="00EE3C13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85384D2" w14:textId="77777777" w:rsidR="00EE3C13" w:rsidRPr="00863276" w:rsidRDefault="00EE3C13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E3C13" w:rsidRPr="00863276" w14:paraId="20F54EC4" w14:textId="77777777" w:rsidTr="00EC4BA2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AD46360" w14:textId="7BEC2A4D" w:rsidR="00EE3C13" w:rsidRPr="00863276" w:rsidRDefault="00EE3C13" w:rsidP="00EC4BA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E3C13">
              <w:rPr>
                <w:b/>
                <w:sz w:val="20"/>
              </w:rPr>
              <w:t>Ответ на запрос сведений о поставщике и его подписантах</w:t>
            </w:r>
          </w:p>
        </w:tc>
      </w:tr>
      <w:tr w:rsidR="00EE3C13" w:rsidRPr="00863276" w14:paraId="49DF6C65" w14:textId="77777777" w:rsidTr="00EC4BA2">
        <w:tc>
          <w:tcPr>
            <w:tcW w:w="743" w:type="pct"/>
            <w:shd w:val="clear" w:color="auto" w:fill="auto"/>
          </w:tcPr>
          <w:p w14:paraId="7DDB7676" w14:textId="17700E5B" w:rsidR="00EE3C13" w:rsidRPr="004962D7" w:rsidRDefault="00EE3C13" w:rsidP="00EC4BA2">
            <w:pPr>
              <w:spacing w:after="0"/>
              <w:jc w:val="both"/>
              <w:rPr>
                <w:b/>
                <w:sz w:val="20"/>
              </w:rPr>
            </w:pPr>
            <w:r w:rsidRPr="00EE3C13">
              <w:rPr>
                <w:b/>
                <w:sz w:val="20"/>
              </w:rPr>
              <w:t>lkpGetParticipantInfoResponse</w:t>
            </w:r>
          </w:p>
        </w:tc>
        <w:tc>
          <w:tcPr>
            <w:tcW w:w="790" w:type="pct"/>
            <w:shd w:val="clear" w:color="auto" w:fill="auto"/>
          </w:tcPr>
          <w:p w14:paraId="675C9516" w14:textId="77777777" w:rsidR="00EE3C13" w:rsidRPr="00863276" w:rsidRDefault="00EE3C13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5D04F85" w14:textId="77777777" w:rsidR="00EE3C13" w:rsidRPr="00863276" w:rsidRDefault="00EE3C13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3879C0E" w14:textId="77777777" w:rsidR="00EE3C13" w:rsidRPr="00863276" w:rsidRDefault="00EE3C13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47A666F" w14:textId="77777777" w:rsidR="00EE3C13" w:rsidRPr="00863276" w:rsidRDefault="00EE3C13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6B85D47" w14:textId="77777777" w:rsidR="00EE3C13" w:rsidRPr="00863276" w:rsidRDefault="00EE3C13" w:rsidP="00EC4BA2">
            <w:pPr>
              <w:spacing w:after="0"/>
              <w:jc w:val="both"/>
              <w:rPr>
                <w:sz w:val="20"/>
              </w:rPr>
            </w:pPr>
          </w:p>
        </w:tc>
      </w:tr>
      <w:tr w:rsidR="00EE3C13" w:rsidRPr="00863276" w14:paraId="59E967F0" w14:textId="77777777" w:rsidTr="00EC4BA2">
        <w:tc>
          <w:tcPr>
            <w:tcW w:w="743" w:type="pct"/>
            <w:vMerge w:val="restart"/>
            <w:shd w:val="clear" w:color="auto" w:fill="auto"/>
            <w:vAlign w:val="center"/>
          </w:tcPr>
          <w:p w14:paraId="1B4E4559" w14:textId="5EB9DF51" w:rsidR="00EE3C13" w:rsidRPr="00863276" w:rsidRDefault="00EE3C13" w:rsidP="00EE3C13">
            <w:pPr>
              <w:spacing w:after="0"/>
              <w:jc w:val="center"/>
              <w:rPr>
                <w:sz w:val="20"/>
              </w:rPr>
            </w:pPr>
            <w:r w:rsidRPr="00EE3C13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24C714F7" w14:textId="67EECFA5" w:rsidR="00EE3C13" w:rsidRPr="00863276" w:rsidRDefault="00EE3C13" w:rsidP="00EE3C13">
            <w:pPr>
              <w:rPr>
                <w:sz w:val="20"/>
              </w:rPr>
            </w:pPr>
            <w:r w:rsidRPr="004962D7">
              <w:rPr>
                <w:sz w:val="20"/>
              </w:rPr>
              <w:t>errorInfo</w:t>
            </w:r>
          </w:p>
        </w:tc>
        <w:tc>
          <w:tcPr>
            <w:tcW w:w="198" w:type="pct"/>
            <w:shd w:val="clear" w:color="auto" w:fill="auto"/>
          </w:tcPr>
          <w:p w14:paraId="047C12F6" w14:textId="4FA0CE93" w:rsidR="00EE3C13" w:rsidRPr="00863276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6F028EE" w14:textId="6721AAE0" w:rsidR="00EE3C13" w:rsidRPr="004962D7" w:rsidRDefault="00EE3C13" w:rsidP="00EE3C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665F09D3" w14:textId="11A54C8A" w:rsidR="00EE3C13" w:rsidRPr="00863276" w:rsidRDefault="00EE3C13" w:rsidP="00EE3C13">
            <w:pPr>
              <w:rPr>
                <w:sz w:val="20"/>
              </w:rPr>
            </w:pPr>
            <w:r w:rsidRPr="004962D7">
              <w:rPr>
                <w:sz w:val="20"/>
              </w:rPr>
              <w:t>Результат вызова сервиса в случае ошибки</w:t>
            </w:r>
          </w:p>
        </w:tc>
        <w:tc>
          <w:tcPr>
            <w:tcW w:w="1387" w:type="pct"/>
            <w:shd w:val="clear" w:color="auto" w:fill="auto"/>
          </w:tcPr>
          <w:p w14:paraId="6708DBE9" w14:textId="67B80F6C" w:rsidR="00EE3C13" w:rsidRPr="006469F7" w:rsidRDefault="00EC4BA2" w:rsidP="00EE3C13">
            <w:pPr>
              <w:rPr>
                <w:sz w:val="20"/>
              </w:rPr>
            </w:pPr>
            <w:r w:rsidRPr="000C25B1">
              <w:rPr>
                <w:sz w:val="20"/>
              </w:rPr>
              <w:t xml:space="preserve">Состав блока аналогичен составу  </w:t>
            </w:r>
            <w:r>
              <w:rPr>
                <w:sz w:val="20"/>
              </w:rPr>
              <w:t xml:space="preserve">одноименного </w:t>
            </w:r>
            <w:r w:rsidRPr="000C25B1">
              <w:rPr>
                <w:sz w:val="20"/>
              </w:rPr>
              <w:t>блока, указанного выше</w:t>
            </w:r>
          </w:p>
        </w:tc>
      </w:tr>
      <w:tr w:rsidR="00EE3C13" w:rsidRPr="00863276" w14:paraId="250D7354" w14:textId="77777777" w:rsidTr="00EC4BA2">
        <w:tc>
          <w:tcPr>
            <w:tcW w:w="743" w:type="pct"/>
            <w:vMerge/>
            <w:shd w:val="clear" w:color="auto" w:fill="auto"/>
            <w:vAlign w:val="center"/>
          </w:tcPr>
          <w:p w14:paraId="33500319" w14:textId="77777777" w:rsidR="00EE3C13" w:rsidRPr="00863276" w:rsidRDefault="00EE3C13" w:rsidP="00EE3C13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93B279" w14:textId="5FF11B59" w:rsidR="00EE3C13" w:rsidRPr="004962D7" w:rsidRDefault="00EE3C13" w:rsidP="00EE3C13">
            <w:pPr>
              <w:rPr>
                <w:sz w:val="20"/>
              </w:rPr>
            </w:pPr>
            <w:r w:rsidRPr="00EE3C13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14:paraId="00328C66" w14:textId="00E88E5C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E40E0A0" w14:textId="74AA0A6E" w:rsidR="00EE3C13" w:rsidRDefault="00EE3C13" w:rsidP="00EE3C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09F61D1E" w14:textId="751FA524" w:rsidR="00EE3C13" w:rsidRPr="004962D7" w:rsidRDefault="00EE3C13" w:rsidP="00EE3C13">
            <w:pPr>
              <w:rPr>
                <w:sz w:val="20"/>
              </w:rPr>
            </w:pPr>
            <w:r w:rsidRPr="00EE3C13">
              <w:rPr>
                <w:sz w:val="20"/>
              </w:rPr>
              <w:t>Сведения о поставщике и его подписантах</w:t>
            </w:r>
          </w:p>
        </w:tc>
        <w:tc>
          <w:tcPr>
            <w:tcW w:w="1387" w:type="pct"/>
            <w:shd w:val="clear" w:color="auto" w:fill="auto"/>
          </w:tcPr>
          <w:p w14:paraId="41C7B23C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33316920" w14:textId="77777777" w:rsidTr="00EE3C13">
        <w:tc>
          <w:tcPr>
            <w:tcW w:w="5000" w:type="pct"/>
            <w:gridSpan w:val="6"/>
            <w:shd w:val="clear" w:color="auto" w:fill="auto"/>
            <w:vAlign w:val="center"/>
          </w:tcPr>
          <w:p w14:paraId="58D309F2" w14:textId="03C2CD3A" w:rsidR="00EE3C13" w:rsidRPr="00EE3C13" w:rsidRDefault="00EE3C13" w:rsidP="00EE3C13">
            <w:pPr>
              <w:jc w:val="center"/>
              <w:rPr>
                <w:b/>
                <w:sz w:val="20"/>
              </w:rPr>
            </w:pPr>
            <w:r w:rsidRPr="00EE3C13">
              <w:rPr>
                <w:b/>
                <w:sz w:val="20"/>
              </w:rPr>
              <w:t>Сведения о поставщике и его подписантах</w:t>
            </w:r>
          </w:p>
        </w:tc>
      </w:tr>
      <w:tr w:rsidR="00EE3C13" w:rsidRPr="00863276" w14:paraId="4225A885" w14:textId="77777777" w:rsidTr="00EC4BA2">
        <w:tc>
          <w:tcPr>
            <w:tcW w:w="743" w:type="pct"/>
            <w:shd w:val="clear" w:color="auto" w:fill="auto"/>
            <w:vAlign w:val="center"/>
          </w:tcPr>
          <w:p w14:paraId="28096F7A" w14:textId="2FDF089E" w:rsidR="00EE3C13" w:rsidRPr="00EE3C13" w:rsidRDefault="00EE3C13" w:rsidP="00EE3C13">
            <w:pPr>
              <w:spacing w:after="0"/>
              <w:rPr>
                <w:b/>
                <w:sz w:val="20"/>
              </w:rPr>
            </w:pPr>
            <w:r w:rsidRPr="00EE3C13">
              <w:rPr>
                <w:b/>
                <w:sz w:val="20"/>
              </w:rPr>
              <w:lastRenderedPageBreak/>
              <w:t>participantInfo</w:t>
            </w:r>
          </w:p>
        </w:tc>
        <w:tc>
          <w:tcPr>
            <w:tcW w:w="790" w:type="pct"/>
            <w:shd w:val="clear" w:color="auto" w:fill="auto"/>
          </w:tcPr>
          <w:p w14:paraId="0D06728B" w14:textId="77777777" w:rsidR="00EE3C13" w:rsidRPr="00EE3C13" w:rsidRDefault="00EE3C13" w:rsidP="00EE3C1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B64F318" w14:textId="77777777" w:rsidR="00EE3C13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ACECD30" w14:textId="77777777" w:rsidR="00EE3C13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AA292BC" w14:textId="77777777" w:rsidR="00EE3C13" w:rsidRPr="00EE3C13" w:rsidRDefault="00EE3C13" w:rsidP="00EE3C1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9E43080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130C88E1" w14:textId="77777777" w:rsidTr="00EC4BA2">
        <w:tc>
          <w:tcPr>
            <w:tcW w:w="743" w:type="pct"/>
            <w:shd w:val="clear" w:color="auto" w:fill="auto"/>
            <w:vAlign w:val="center"/>
          </w:tcPr>
          <w:p w14:paraId="3E8F7576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9A1313" w14:textId="256DC908" w:rsidR="00EE3C13" w:rsidRPr="00EE3C1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supplierID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1DA8642" w14:textId="7FC5EE00" w:rsidR="00EE3C1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5D8152" w14:textId="4E2AAD2D" w:rsidR="00EE3C13" w:rsidRP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4-46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936FD7B" w14:textId="62C03111" w:rsidR="00EE3C13" w:rsidRPr="00EE3C1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Идентификатор участника документооборота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A73797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0EB7FDF5" w14:textId="77777777" w:rsidTr="00EC4BA2">
        <w:tc>
          <w:tcPr>
            <w:tcW w:w="743" w:type="pct"/>
            <w:shd w:val="clear" w:color="auto" w:fill="auto"/>
            <w:vAlign w:val="center"/>
          </w:tcPr>
          <w:p w14:paraId="13A081EF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FA55BC2" w14:textId="02273B7C" w:rsidR="00EE3C13" w:rsidRPr="00EE3C1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5BDE237" w14:textId="3621C383" w:rsidR="00EE3C1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09C2F6B" w14:textId="48564CA9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D41B1A" w14:textId="31C7D898" w:rsidR="00EE3C13" w:rsidRPr="00EE3C1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E207869" w14:textId="5ACD19F5" w:rsidR="00EE3C13" w:rsidRDefault="00EE3C13" w:rsidP="00EE3C13">
            <w:pPr>
              <w:rPr>
                <w:sz w:val="20"/>
              </w:rPr>
            </w:pPr>
            <w:r w:rsidRPr="0009268B">
              <w:rPr>
                <w:sz w:val="20"/>
              </w:rPr>
              <w:t>Паттерн: \d{8}</w:t>
            </w:r>
          </w:p>
        </w:tc>
      </w:tr>
      <w:tr w:rsidR="007F5A44" w:rsidRPr="00863276" w14:paraId="75C649C3" w14:textId="77777777" w:rsidTr="00EC4BA2">
        <w:tc>
          <w:tcPr>
            <w:tcW w:w="743" w:type="pct"/>
            <w:shd w:val="clear" w:color="auto" w:fill="auto"/>
            <w:vAlign w:val="center"/>
          </w:tcPr>
          <w:p w14:paraId="458CB12E" w14:textId="77777777" w:rsidR="007F5A44" w:rsidRPr="00863276" w:rsidRDefault="007F5A44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1760B53" w14:textId="1E731F78" w:rsidR="007F5A44" w:rsidRPr="000C3CE3" w:rsidRDefault="007F5A44" w:rsidP="00EE3C13">
            <w:pPr>
              <w:rPr>
                <w:sz w:val="20"/>
              </w:rPr>
            </w:pPr>
            <w:r w:rsidRPr="007F5A44">
              <w:rPr>
                <w:sz w:val="20"/>
              </w:rPr>
              <w:t>cabinetGUID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9D5248" w14:textId="1C145E46" w:rsidR="007F5A44" w:rsidRPr="000C3CE3" w:rsidRDefault="007F5A44" w:rsidP="00EE3C13">
            <w:pPr>
              <w:jc w:val="center"/>
              <w:rPr>
                <w:sz w:val="20"/>
              </w:rPr>
            </w:pPr>
            <w:r w:rsidRPr="007F5A44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66A79E8" w14:textId="3B41B088" w:rsidR="007F5A44" w:rsidRDefault="007F5A44">
            <w:pPr>
              <w:jc w:val="center"/>
              <w:rPr>
                <w:sz w:val="20"/>
                <w:lang w:val="en-US"/>
              </w:rPr>
            </w:pPr>
            <w:r w:rsidRPr="007F5A44">
              <w:rPr>
                <w:sz w:val="20"/>
                <w:lang w:val="en-US"/>
              </w:rPr>
              <w:t>T</w:t>
            </w:r>
            <w:r w:rsidRPr="007F5A44"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</w:t>
            </w:r>
            <w:r w:rsidRPr="007F5A44">
              <w:rPr>
                <w:sz w:val="20"/>
                <w:lang w:val="en-US"/>
              </w:rPr>
              <w:t>-</w:t>
            </w:r>
            <w:r>
              <w:rPr>
                <w:sz w:val="20"/>
                <w:lang w:val="en-US"/>
              </w:rPr>
              <w:t>3</w:t>
            </w:r>
            <w:r w:rsidRPr="007F5A44">
              <w:rPr>
                <w:sz w:val="20"/>
                <w:lang w:val="en-US"/>
              </w:rPr>
              <w:t>6</w:t>
            </w:r>
            <w:r w:rsidRPr="007F5A44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DD3ACBE" w14:textId="6F0807CB" w:rsidR="007F5A44" w:rsidRPr="000C3CE3" w:rsidRDefault="007F5A44" w:rsidP="00EE3C13">
            <w:pPr>
              <w:rPr>
                <w:sz w:val="20"/>
              </w:rPr>
            </w:pPr>
            <w:r w:rsidRPr="007F5A44">
              <w:rPr>
                <w:sz w:val="20"/>
              </w:rPr>
              <w:t>GUID кабинета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96F1C7" w14:textId="77777777" w:rsidR="007F5A44" w:rsidRPr="0009268B" w:rsidRDefault="007F5A44" w:rsidP="00EE3C13">
            <w:pPr>
              <w:rPr>
                <w:sz w:val="20"/>
              </w:rPr>
            </w:pPr>
          </w:p>
        </w:tc>
      </w:tr>
      <w:tr w:rsidR="00EE3C13" w:rsidRPr="00863276" w14:paraId="6B5549E7" w14:textId="77777777" w:rsidTr="00EC4BA2">
        <w:tc>
          <w:tcPr>
            <w:tcW w:w="743" w:type="pct"/>
            <w:shd w:val="clear" w:color="auto" w:fill="auto"/>
            <w:vAlign w:val="center"/>
          </w:tcPr>
          <w:p w14:paraId="1BA5BC32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0319D4C" w14:textId="0969A493" w:rsidR="00EE3C13" w:rsidRPr="00EE3C1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A6C479C" w14:textId="34DB4357" w:rsidR="00EE3C1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704097C" w14:textId="1CBE63C5" w:rsidR="00EE3C13" w:rsidRPr="00EE3C1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  <w:lang w:val="en-US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</w:t>
            </w:r>
            <w:r w:rsidRPr="000C3CE3">
              <w:rPr>
                <w:sz w:val="20"/>
                <w:lang w:val="en-US"/>
              </w:rPr>
              <w:t>-</w:t>
            </w:r>
            <w:r>
              <w:rPr>
                <w:sz w:val="20"/>
                <w:lang w:val="en-US"/>
              </w:rPr>
              <w:t>1000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EC9D69" w14:textId="27C4E560" w:rsidR="00EE3C13" w:rsidRPr="00EE3C1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05F83F0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77FF16C7" w14:textId="77777777" w:rsidTr="00EC4BA2">
        <w:tc>
          <w:tcPr>
            <w:tcW w:w="743" w:type="pct"/>
            <w:shd w:val="clear" w:color="auto" w:fill="auto"/>
            <w:vAlign w:val="center"/>
          </w:tcPr>
          <w:p w14:paraId="672A0411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1EAF6C9" w14:textId="47A04EC5" w:rsidR="00EE3C13" w:rsidRPr="00EE3C1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signersInfo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0A6B77" w14:textId="6BFAAC90" w:rsidR="00EE3C1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0C98408" w14:textId="0ABAF7B8" w:rsidR="00EE3C1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DDAEB8B" w14:textId="41BDF46F" w:rsidR="00EE3C13" w:rsidRPr="00EE3C1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подписантах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8AF5A9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07A1F72D" w14:textId="77777777" w:rsidTr="00EE3C13">
        <w:tc>
          <w:tcPr>
            <w:tcW w:w="5000" w:type="pct"/>
            <w:gridSpan w:val="6"/>
            <w:shd w:val="clear" w:color="auto" w:fill="auto"/>
            <w:vAlign w:val="center"/>
          </w:tcPr>
          <w:p w14:paraId="5596720B" w14:textId="1488A9D8" w:rsidR="00EE3C1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b/>
                <w:sz w:val="20"/>
              </w:rPr>
              <w:t>Информация о подписантах</w:t>
            </w:r>
          </w:p>
        </w:tc>
      </w:tr>
      <w:tr w:rsidR="00EE3C13" w:rsidRPr="00863276" w14:paraId="5B196787" w14:textId="77777777" w:rsidTr="00EC4BA2">
        <w:tc>
          <w:tcPr>
            <w:tcW w:w="743" w:type="pct"/>
            <w:shd w:val="clear" w:color="auto" w:fill="auto"/>
            <w:vAlign w:val="center"/>
          </w:tcPr>
          <w:p w14:paraId="5B841806" w14:textId="079F7EF3" w:rsidR="00EE3C13" w:rsidRPr="00863276" w:rsidRDefault="00EE3C13" w:rsidP="00EE3C13">
            <w:pPr>
              <w:spacing w:after="0"/>
              <w:rPr>
                <w:sz w:val="20"/>
              </w:rPr>
            </w:pPr>
            <w:r w:rsidRPr="000C3CE3">
              <w:rPr>
                <w:b/>
                <w:sz w:val="20"/>
              </w:rPr>
              <w:t>signersInfo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59A85E1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40EF190" w14:textId="77777777" w:rsidR="00EE3C13" w:rsidRPr="000C3CE3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C55FFA7" w14:textId="77777777" w:rsidR="00EE3C13" w:rsidRPr="000C3CE3" w:rsidRDefault="00EE3C13" w:rsidP="00EE3C1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A3D5114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D5C5AEE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272FA8C7" w14:textId="77777777" w:rsidTr="00EC4BA2">
        <w:tc>
          <w:tcPr>
            <w:tcW w:w="743" w:type="pct"/>
            <w:shd w:val="clear" w:color="auto" w:fill="auto"/>
            <w:vAlign w:val="center"/>
          </w:tcPr>
          <w:p w14:paraId="20884124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637B482" w14:textId="06C2CD5B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signerInfo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2149C12" w14:textId="7A4CC9D6" w:rsidR="00EE3C13" w:rsidRPr="000C3CE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BB424E6" w14:textId="6EE81645" w:rsidR="00EE3C13" w:rsidRPr="000C3CE3" w:rsidRDefault="00EE3C13" w:rsidP="00EE3C13">
            <w:pPr>
              <w:jc w:val="center"/>
              <w:rPr>
                <w:sz w:val="20"/>
                <w:lang w:val="en-US"/>
              </w:rPr>
            </w:pPr>
            <w:r w:rsidRPr="000C3CE3"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8F85489" w14:textId="58AB34E6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подписанте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CFE277" w14:textId="3B1941AF" w:rsidR="00EE3C13" w:rsidRDefault="00EE3C13" w:rsidP="00EE3C13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3C13" w:rsidRPr="00863276" w14:paraId="3687AE91" w14:textId="77777777" w:rsidTr="00EE3C13">
        <w:tc>
          <w:tcPr>
            <w:tcW w:w="5000" w:type="pct"/>
            <w:gridSpan w:val="6"/>
            <w:shd w:val="clear" w:color="auto" w:fill="auto"/>
            <w:vAlign w:val="center"/>
          </w:tcPr>
          <w:p w14:paraId="78823712" w14:textId="42A43E51" w:rsidR="00EE3C1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b/>
                <w:sz w:val="20"/>
              </w:rPr>
              <w:t>Информация о подписанте</w:t>
            </w:r>
          </w:p>
        </w:tc>
      </w:tr>
      <w:tr w:rsidR="00EE3C13" w:rsidRPr="00863276" w14:paraId="46EFEFFE" w14:textId="77777777" w:rsidTr="00EC4BA2">
        <w:tc>
          <w:tcPr>
            <w:tcW w:w="743" w:type="pct"/>
            <w:shd w:val="clear" w:color="auto" w:fill="auto"/>
          </w:tcPr>
          <w:p w14:paraId="2A6E0134" w14:textId="0A10E7EF" w:rsidR="00EE3C13" w:rsidRPr="00863276" w:rsidRDefault="00EE3C13" w:rsidP="00EE3C13">
            <w:pPr>
              <w:spacing w:after="0"/>
              <w:rPr>
                <w:sz w:val="20"/>
              </w:rPr>
            </w:pPr>
            <w:r w:rsidRPr="000C3CE3">
              <w:rPr>
                <w:b/>
                <w:sz w:val="20"/>
              </w:rPr>
              <w:t>signerInfo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930E10F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336ECFE" w14:textId="77777777" w:rsidR="00EE3C13" w:rsidRPr="000C3CE3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2D2E9F5F" w14:textId="77777777" w:rsidR="00EE3C13" w:rsidRPr="000C3CE3" w:rsidRDefault="00EE3C13" w:rsidP="00EE3C13">
            <w:pPr>
              <w:jc w:val="center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0A4C3D8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BFA287B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177B3112" w14:textId="77777777" w:rsidTr="00EC4BA2">
        <w:tc>
          <w:tcPr>
            <w:tcW w:w="743" w:type="pct"/>
            <w:shd w:val="clear" w:color="auto" w:fill="auto"/>
          </w:tcPr>
          <w:p w14:paraId="6DE704A1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2A976CB" w14:textId="459E7837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userId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A3F2F93" w14:textId="6B76BF41" w:rsidR="00EE3C13" w:rsidRPr="000C3CE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510EE78" w14:textId="45940252" w:rsidR="00EE3C13" w:rsidRPr="000C3CE3" w:rsidRDefault="00EE3C13" w:rsidP="00EE3C13">
            <w:pPr>
              <w:jc w:val="center"/>
              <w:rPr>
                <w:sz w:val="20"/>
                <w:lang w:val="en-US"/>
              </w:rPr>
            </w:pPr>
            <w:r w:rsidRPr="00D27B9D">
              <w:rPr>
                <w:sz w:val="20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996A28" w14:textId="5A29D83B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Идентификатор пользователя из ЕСИА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8A3E0D" w14:textId="1259447A" w:rsidR="00EE3C13" w:rsidRDefault="00EE3C13" w:rsidP="00EE3C13">
            <w:pPr>
              <w:rPr>
                <w:sz w:val="20"/>
              </w:rPr>
            </w:pPr>
            <w:r>
              <w:rPr>
                <w:sz w:val="20"/>
              </w:rPr>
              <w:t>32-битное целое число</w:t>
            </w:r>
          </w:p>
        </w:tc>
      </w:tr>
      <w:tr w:rsidR="00EE3C13" w:rsidRPr="00863276" w14:paraId="72046141" w14:textId="77777777" w:rsidTr="00EC4BA2">
        <w:tc>
          <w:tcPr>
            <w:tcW w:w="743" w:type="pct"/>
            <w:shd w:val="clear" w:color="auto" w:fill="auto"/>
          </w:tcPr>
          <w:p w14:paraId="1A4E706B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E3B8A18" w14:textId="05A4A529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commonInfo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D2D90A9" w14:textId="1860C926" w:rsidR="00EE3C13" w:rsidRPr="000C3CE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8138A59" w14:textId="54117392" w:rsidR="00EE3C13" w:rsidRPr="000C3CE3" w:rsidRDefault="00EE3C13" w:rsidP="00EE3C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0AF41D6" w14:textId="3C8B8DCB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Общая информация о записи пользователя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E7D8FDA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4C1D6504" w14:textId="77777777" w:rsidTr="00EC4BA2">
        <w:tc>
          <w:tcPr>
            <w:tcW w:w="743" w:type="pct"/>
            <w:shd w:val="clear" w:color="auto" w:fill="auto"/>
          </w:tcPr>
          <w:p w14:paraId="03861A01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A05309" w14:textId="50CB71D9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39E4A06" w14:textId="27DB6827" w:rsidR="00EE3C13" w:rsidRPr="000C3CE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A8A6998" w14:textId="27375D3D" w:rsidR="00EE3C13" w:rsidRPr="000C3CE3" w:rsidRDefault="00EE3C13" w:rsidP="00EE3C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01ECDF" w14:textId="1200A210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ФИО подписанта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3E8FC21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7427EFBA" w14:textId="77777777" w:rsidTr="00EC4BA2">
        <w:tc>
          <w:tcPr>
            <w:tcW w:w="743" w:type="pct"/>
            <w:shd w:val="clear" w:color="auto" w:fill="auto"/>
          </w:tcPr>
          <w:p w14:paraId="64648755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FA8C335" w14:textId="3D55FC6E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authoritysInfo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855C7B6" w14:textId="26C1DFC7" w:rsidR="00EE3C13" w:rsidRPr="000C3CE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DDB438B" w14:textId="76B2AAA2" w:rsidR="00EE3C13" w:rsidRPr="000C3CE3" w:rsidRDefault="00EE3C13" w:rsidP="00EE3C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BB0EB4" w14:textId="3F4904C9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полномочиях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2FD5C1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073E1765" w14:textId="77777777" w:rsidTr="00EC4BA2">
        <w:tc>
          <w:tcPr>
            <w:tcW w:w="743" w:type="pct"/>
            <w:shd w:val="clear" w:color="auto" w:fill="auto"/>
          </w:tcPr>
          <w:p w14:paraId="3A2874E3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D18F56B" w14:textId="6F495747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signerType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18BD242" w14:textId="6BA62AD6" w:rsidR="00EE3C13" w:rsidRPr="000C3CE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0DCCEB" w14:textId="60C6513F" w:rsidR="00EE3C13" w:rsidRPr="000C3CE3" w:rsidRDefault="00EE3C13" w:rsidP="00EE3C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7B543F" w14:textId="3327C151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Тип подписанта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E5BEA73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5BBB4D71" w14:textId="77777777" w:rsidTr="00EC4BA2">
        <w:tc>
          <w:tcPr>
            <w:tcW w:w="743" w:type="pct"/>
            <w:shd w:val="clear" w:color="auto" w:fill="auto"/>
          </w:tcPr>
          <w:p w14:paraId="6CF816DB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91AE7F" w14:textId="17301BB1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isActual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3DFF701" w14:textId="2BA311EB" w:rsidR="00EE3C13" w:rsidRPr="000C3CE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213DC66" w14:textId="29F33C30" w:rsidR="00EE3C13" w:rsidRPr="000C3CE3" w:rsidRDefault="00EE3C13" w:rsidP="00EE3C1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FAF245" w14:textId="7358D2C7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Актуальность связи пользователя с реестровой записью ЕРУЗ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2D2A44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5037D565" w14:textId="77777777" w:rsidTr="00EE3C13">
        <w:tc>
          <w:tcPr>
            <w:tcW w:w="5000" w:type="pct"/>
            <w:gridSpan w:val="6"/>
            <w:shd w:val="clear" w:color="auto" w:fill="auto"/>
            <w:vAlign w:val="center"/>
          </w:tcPr>
          <w:p w14:paraId="03FB0693" w14:textId="3EB44385" w:rsidR="00EE3C1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b/>
                <w:sz w:val="20"/>
              </w:rPr>
              <w:t>Общая информация о записи пользователя</w:t>
            </w:r>
          </w:p>
        </w:tc>
      </w:tr>
      <w:tr w:rsidR="00EE3C13" w:rsidRPr="00863276" w14:paraId="01CF1ACF" w14:textId="77777777" w:rsidTr="00EC4BA2">
        <w:tc>
          <w:tcPr>
            <w:tcW w:w="743" w:type="pct"/>
            <w:shd w:val="clear" w:color="auto" w:fill="auto"/>
          </w:tcPr>
          <w:p w14:paraId="2D874DEF" w14:textId="1CE4F7AC" w:rsidR="00EE3C13" w:rsidRPr="00863276" w:rsidRDefault="00EE3C13" w:rsidP="00EE3C13">
            <w:pPr>
              <w:spacing w:after="0"/>
              <w:rPr>
                <w:sz w:val="20"/>
              </w:rPr>
            </w:pPr>
            <w:r w:rsidRPr="000C3CE3">
              <w:rPr>
                <w:b/>
                <w:sz w:val="20"/>
              </w:rPr>
              <w:t>commonInfo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AC5901C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4836442F" w14:textId="77777777" w:rsidR="00EE3C13" w:rsidRPr="000C3CE3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4E299E3" w14:textId="77777777" w:rsidR="00EE3C13" w:rsidRPr="00EE3C13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43678FF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8CCBF2F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7D2AE549" w14:textId="77777777" w:rsidTr="00EC4BA2">
        <w:tc>
          <w:tcPr>
            <w:tcW w:w="743" w:type="pct"/>
            <w:shd w:val="clear" w:color="auto" w:fill="auto"/>
          </w:tcPr>
          <w:p w14:paraId="70068114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492C7CA" w14:textId="16FE44C6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regDate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E075D09" w14:textId="33A117C1" w:rsidR="00EE3C13" w:rsidRPr="000C3CE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B88F525" w14:textId="461906F4" w:rsidR="00EE3C13" w:rsidRP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313BE0" w14:textId="492C8F30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Дата регистрации пользователя в ЕРУЗ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BD2B307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6E8280BB" w14:textId="77777777" w:rsidTr="00EC4BA2">
        <w:tc>
          <w:tcPr>
            <w:tcW w:w="743" w:type="pct"/>
            <w:shd w:val="clear" w:color="auto" w:fill="auto"/>
          </w:tcPr>
          <w:p w14:paraId="121D962B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4169F6E" w14:textId="4D7E0864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modificationDate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2EEEE17" w14:textId="7714CA01" w:rsidR="00EE3C13" w:rsidRPr="000C3CE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330CBDC" w14:textId="739674DB" w:rsidR="00EE3C13" w:rsidRP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099927" w14:textId="6E0DF65C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Дата/время последнего изменения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5454C07" w14:textId="77777777" w:rsidR="00EE3C13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24406F17" w14:textId="77777777" w:rsidTr="00EC4BA2">
        <w:tc>
          <w:tcPr>
            <w:tcW w:w="743" w:type="pct"/>
            <w:shd w:val="clear" w:color="auto" w:fill="auto"/>
          </w:tcPr>
          <w:p w14:paraId="7152646D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0E397BF" w14:textId="28B10A8E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6412E76" w14:textId="2AEEA90D" w:rsidR="00EE3C13" w:rsidRPr="000C3CE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DA047EC" w14:textId="20D82BCB" w:rsidR="00EE3C13" w:rsidRPr="00EE3C13" w:rsidRDefault="00EE3C13" w:rsidP="00EE3C13">
            <w:pPr>
              <w:jc w:val="center"/>
              <w:rPr>
                <w:sz w:val="20"/>
              </w:rPr>
            </w:pPr>
            <w:r w:rsidRPr="00D27B9D">
              <w:rPr>
                <w:sz w:val="20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8F412FD" w14:textId="2014DCF2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Статус пользователя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B6CED5B" w14:textId="77777777" w:rsidR="00EE3C13" w:rsidRDefault="00EE3C13" w:rsidP="00EE3C13">
            <w:pPr>
              <w:rPr>
                <w:sz w:val="20"/>
              </w:rPr>
            </w:pPr>
            <w:r w:rsidRPr="00D27B9D">
              <w:rPr>
                <w:sz w:val="20"/>
              </w:rPr>
              <w:t xml:space="preserve">Принимаемые значения: </w:t>
            </w:r>
            <w:r w:rsidRPr="00D27B9D">
              <w:rPr>
                <w:sz w:val="20"/>
              </w:rPr>
              <w:br/>
            </w:r>
            <w:r>
              <w:rPr>
                <w:sz w:val="20"/>
              </w:rPr>
              <w:t>A - Активный;</w:t>
            </w:r>
          </w:p>
          <w:p w14:paraId="168916E8" w14:textId="7CDA93CC" w:rsidR="00EE3C13" w:rsidRDefault="00EE3C13" w:rsidP="00EE3C13">
            <w:pPr>
              <w:rPr>
                <w:sz w:val="20"/>
              </w:rPr>
            </w:pPr>
            <w:r>
              <w:rPr>
                <w:sz w:val="20"/>
              </w:rPr>
              <w:t>B - Заблокирован</w:t>
            </w:r>
          </w:p>
        </w:tc>
      </w:tr>
      <w:tr w:rsidR="00EE3C13" w:rsidRPr="00863276" w14:paraId="67E533BC" w14:textId="77777777" w:rsidTr="00EE3C13">
        <w:tc>
          <w:tcPr>
            <w:tcW w:w="5000" w:type="pct"/>
            <w:gridSpan w:val="6"/>
            <w:shd w:val="clear" w:color="auto" w:fill="auto"/>
          </w:tcPr>
          <w:p w14:paraId="5A9A2E0B" w14:textId="16DF05B1" w:rsidR="00EE3C13" w:rsidRPr="00D27B9D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b/>
                <w:sz w:val="20"/>
              </w:rPr>
              <w:t>ФИО подписанта</w:t>
            </w:r>
          </w:p>
        </w:tc>
      </w:tr>
      <w:tr w:rsidR="00EE3C13" w:rsidRPr="00863276" w14:paraId="4D4F0BF7" w14:textId="77777777" w:rsidTr="00EC4BA2">
        <w:tc>
          <w:tcPr>
            <w:tcW w:w="743" w:type="pct"/>
            <w:shd w:val="clear" w:color="auto" w:fill="auto"/>
          </w:tcPr>
          <w:p w14:paraId="7AF8E83A" w14:textId="767ABBFF" w:rsidR="00EE3C13" w:rsidRPr="00863276" w:rsidRDefault="00EE3C13" w:rsidP="00EE3C13">
            <w:pPr>
              <w:spacing w:after="0"/>
              <w:rPr>
                <w:sz w:val="20"/>
              </w:rPr>
            </w:pPr>
            <w:r w:rsidRPr="000C3CE3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39F1EFD5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18A947A" w14:textId="77777777" w:rsidR="00EE3C13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C6EB47C" w14:textId="77777777" w:rsidR="00EE3C13" w:rsidRPr="00D27B9D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E0EBA50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60E4A8E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70EE92B7" w14:textId="77777777" w:rsidTr="00EC4BA2">
        <w:tc>
          <w:tcPr>
            <w:tcW w:w="743" w:type="pct"/>
            <w:shd w:val="clear" w:color="auto" w:fill="auto"/>
          </w:tcPr>
          <w:p w14:paraId="4756F61E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E2CB3F6" w14:textId="5D8B2D08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00E71E" w14:textId="3F4B6E70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1AF4263" w14:textId="7F22B38E" w:rsidR="00EE3C13" w:rsidRPr="00EE3C1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>
              <w:rPr>
                <w:sz w:val="20"/>
                <w:lang w:val="en-US"/>
              </w:rPr>
              <w:t>1-60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B92BDA8" w14:textId="4E8E6E28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782D33C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6278D214" w14:textId="77777777" w:rsidTr="00EC4BA2">
        <w:tc>
          <w:tcPr>
            <w:tcW w:w="743" w:type="pct"/>
            <w:shd w:val="clear" w:color="auto" w:fill="auto"/>
          </w:tcPr>
          <w:p w14:paraId="6B16B992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1DA0B13" w14:textId="4924C7DA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4E7CD9E" w14:textId="2313CF70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C7E796" w14:textId="5433F049" w:rsidR="00EE3C13" w:rsidRPr="00EE3C1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0C3CE3">
              <w:rPr>
                <w:sz w:val="20"/>
                <w:lang w:val="en-US"/>
              </w:rPr>
              <w:t>1-60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0C4061" w14:textId="727D39D0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0EAFBE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40BCA880" w14:textId="77777777" w:rsidTr="00EC4BA2">
        <w:tc>
          <w:tcPr>
            <w:tcW w:w="743" w:type="pct"/>
            <w:shd w:val="clear" w:color="auto" w:fill="auto"/>
          </w:tcPr>
          <w:p w14:paraId="4C7A32C8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6FB0E2F" w14:textId="491FD227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85BC749" w14:textId="64CE0A17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3F92DCA" w14:textId="6339CE1F" w:rsidR="00EE3C13" w:rsidRPr="00EE3C13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sz w:val="20"/>
              </w:rPr>
              <w:t>T</w:t>
            </w:r>
            <w:r>
              <w:rPr>
                <w:sz w:val="20"/>
              </w:rPr>
              <w:t>(</w:t>
            </w:r>
            <w:r w:rsidRPr="000C3CE3">
              <w:rPr>
                <w:sz w:val="20"/>
                <w:lang w:val="en-US"/>
              </w:rPr>
              <w:t>1-60</w:t>
            </w:r>
            <w:r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95E51EF" w14:textId="19D0A7E4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7A1677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657A3992" w14:textId="77777777" w:rsidTr="00EE3C13">
        <w:tc>
          <w:tcPr>
            <w:tcW w:w="5000" w:type="pct"/>
            <w:gridSpan w:val="6"/>
            <w:shd w:val="clear" w:color="auto" w:fill="auto"/>
          </w:tcPr>
          <w:p w14:paraId="68DC461A" w14:textId="6F149570" w:rsidR="00EE3C13" w:rsidRPr="00D27B9D" w:rsidRDefault="00EE3C13" w:rsidP="00EE3C13">
            <w:pPr>
              <w:jc w:val="center"/>
              <w:rPr>
                <w:sz w:val="20"/>
              </w:rPr>
            </w:pPr>
            <w:r w:rsidRPr="000C3CE3">
              <w:rPr>
                <w:b/>
                <w:sz w:val="20"/>
              </w:rPr>
              <w:t>Информация о полномочиях</w:t>
            </w:r>
          </w:p>
        </w:tc>
      </w:tr>
      <w:tr w:rsidR="00EE3C13" w:rsidRPr="00863276" w14:paraId="52B05E67" w14:textId="77777777" w:rsidTr="00EC4BA2">
        <w:tc>
          <w:tcPr>
            <w:tcW w:w="743" w:type="pct"/>
            <w:shd w:val="clear" w:color="auto" w:fill="auto"/>
          </w:tcPr>
          <w:p w14:paraId="33E2F27D" w14:textId="2F34F5EA" w:rsidR="00EE3C13" w:rsidRPr="00863276" w:rsidRDefault="00EE3C13" w:rsidP="00EE3C13">
            <w:pPr>
              <w:spacing w:after="0"/>
              <w:rPr>
                <w:sz w:val="20"/>
              </w:rPr>
            </w:pPr>
            <w:r w:rsidRPr="000C3CE3">
              <w:rPr>
                <w:b/>
                <w:sz w:val="20"/>
              </w:rPr>
              <w:lastRenderedPageBreak/>
              <w:t>authoritysInfo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247D63E7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796E5B1F" w14:textId="77777777" w:rsidR="00EE3C13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9AABC09" w14:textId="77777777" w:rsidR="00EE3C13" w:rsidRPr="00D27B9D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45FC5DD7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DA8E043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1FBAF99A" w14:textId="77777777" w:rsidTr="00EC4BA2">
        <w:tc>
          <w:tcPr>
            <w:tcW w:w="743" w:type="pct"/>
            <w:shd w:val="clear" w:color="auto" w:fill="auto"/>
          </w:tcPr>
          <w:p w14:paraId="5BD8EAD4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B5C0ED" w14:textId="1DCAEC39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authorityInfo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6B70BE0" w14:textId="0CD514DC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4F9106" w14:textId="658E00B4" w:rsidR="00EE3C13" w:rsidRPr="00D27B9D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27B8EBC" w14:textId="13BDEFDB" w:rsidR="00EE3C13" w:rsidRPr="000C3CE3" w:rsidRDefault="00EE3C13" w:rsidP="00EE3C13">
            <w:pPr>
              <w:rPr>
                <w:sz w:val="20"/>
              </w:rPr>
            </w:pPr>
            <w:r w:rsidRPr="000C3CE3">
              <w:rPr>
                <w:sz w:val="20"/>
              </w:rPr>
              <w:t>Информация о полномочие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91FB04C" w14:textId="78A75EB3" w:rsidR="00EE3C13" w:rsidRPr="00D27B9D" w:rsidRDefault="00EE3C13" w:rsidP="00EE3C13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EE3C13" w:rsidRPr="00863276" w14:paraId="1F236786" w14:textId="77777777" w:rsidTr="00EE3C13">
        <w:tc>
          <w:tcPr>
            <w:tcW w:w="5000" w:type="pct"/>
            <w:gridSpan w:val="6"/>
            <w:shd w:val="clear" w:color="auto" w:fill="auto"/>
          </w:tcPr>
          <w:p w14:paraId="0586CAEC" w14:textId="5E864345" w:rsidR="00EE3C13" w:rsidRPr="00D27B9D" w:rsidRDefault="00EE3C13" w:rsidP="00EE3C13">
            <w:pPr>
              <w:jc w:val="center"/>
              <w:rPr>
                <w:sz w:val="20"/>
              </w:rPr>
            </w:pPr>
            <w:r w:rsidRPr="006A0EC1">
              <w:rPr>
                <w:b/>
                <w:sz w:val="20"/>
              </w:rPr>
              <w:t>Информация о полномочие</w:t>
            </w:r>
          </w:p>
        </w:tc>
      </w:tr>
      <w:tr w:rsidR="00EE3C13" w:rsidRPr="00863276" w14:paraId="0C2E99F0" w14:textId="77777777" w:rsidTr="00EC4BA2">
        <w:tc>
          <w:tcPr>
            <w:tcW w:w="743" w:type="pct"/>
            <w:shd w:val="clear" w:color="auto" w:fill="auto"/>
          </w:tcPr>
          <w:p w14:paraId="7B75FD49" w14:textId="0A0A704A" w:rsidR="00EE3C13" w:rsidRPr="00863276" w:rsidRDefault="00EE3C13" w:rsidP="00EE3C13">
            <w:pPr>
              <w:spacing w:after="0"/>
              <w:rPr>
                <w:sz w:val="20"/>
              </w:rPr>
            </w:pPr>
            <w:r w:rsidRPr="006A0EC1">
              <w:rPr>
                <w:b/>
                <w:sz w:val="20"/>
              </w:rPr>
              <w:t>authorityInfo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7882E40F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50740E1B" w14:textId="77777777" w:rsidR="00EE3C13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0F4E08FD" w14:textId="77777777" w:rsidR="00EE3C13" w:rsidRPr="00D27B9D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FBB89F5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8A850C0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0FF4AD97" w14:textId="77777777" w:rsidTr="00EC4BA2">
        <w:tc>
          <w:tcPr>
            <w:tcW w:w="743" w:type="pct"/>
            <w:shd w:val="clear" w:color="auto" w:fill="auto"/>
          </w:tcPr>
          <w:p w14:paraId="0730AB87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3120B3" w14:textId="4D826B99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authorityArea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4C057E3" w14:textId="1F66A693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1F83F75" w14:textId="40110EA6" w:rsidR="00EE3C13" w:rsidRPr="00D27B9D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A75ADA" w14:textId="696BC773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Область полномочий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550D87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54CE113F" w14:textId="77777777" w:rsidTr="00EC4BA2">
        <w:tc>
          <w:tcPr>
            <w:tcW w:w="743" w:type="pct"/>
            <w:shd w:val="clear" w:color="auto" w:fill="auto"/>
          </w:tcPr>
          <w:p w14:paraId="74D6E880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A2732E" w14:textId="66CF7C1D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authorityFoundation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A298F24" w14:textId="40D94F9C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765336A" w14:textId="6BCFDCCD" w:rsidR="00EE3C13" w:rsidRPr="00D27B9D" w:rsidRDefault="00EE3C13" w:rsidP="00EE3C13">
            <w:pPr>
              <w:jc w:val="center"/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</w:t>
            </w:r>
            <w:r>
              <w:rPr>
                <w:sz w:val="20"/>
                <w:lang w:val="en-US"/>
              </w:rPr>
              <w:t>255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0725375" w14:textId="2056891B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Основания полномочий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CF88333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7721D3FD" w14:textId="77777777" w:rsidTr="00EE3C13">
        <w:tc>
          <w:tcPr>
            <w:tcW w:w="5000" w:type="pct"/>
            <w:gridSpan w:val="6"/>
            <w:shd w:val="clear" w:color="auto" w:fill="auto"/>
          </w:tcPr>
          <w:p w14:paraId="72E931A1" w14:textId="7E88B734" w:rsidR="00EE3C13" w:rsidRPr="00D27B9D" w:rsidRDefault="00EE3C13" w:rsidP="00EE3C13">
            <w:pPr>
              <w:jc w:val="center"/>
              <w:rPr>
                <w:sz w:val="20"/>
              </w:rPr>
            </w:pPr>
            <w:r w:rsidRPr="006A0EC1">
              <w:rPr>
                <w:b/>
                <w:sz w:val="20"/>
              </w:rPr>
              <w:t>Область полномочий</w:t>
            </w:r>
          </w:p>
        </w:tc>
      </w:tr>
      <w:tr w:rsidR="00EE3C13" w:rsidRPr="00863276" w14:paraId="31857858" w14:textId="77777777" w:rsidTr="00EC4BA2">
        <w:tc>
          <w:tcPr>
            <w:tcW w:w="743" w:type="pct"/>
            <w:shd w:val="clear" w:color="auto" w:fill="auto"/>
          </w:tcPr>
          <w:p w14:paraId="3C7CB333" w14:textId="718B79FD" w:rsidR="00EE3C13" w:rsidRPr="00863276" w:rsidRDefault="00EE3C13" w:rsidP="00EE3C13">
            <w:pPr>
              <w:spacing w:after="0"/>
              <w:rPr>
                <w:sz w:val="20"/>
              </w:rPr>
            </w:pPr>
            <w:r w:rsidRPr="006A0EC1">
              <w:rPr>
                <w:b/>
                <w:sz w:val="20"/>
              </w:rPr>
              <w:t>authorityArea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6F379E8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5986C9C" w14:textId="77777777" w:rsidR="00EE3C13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138B6069" w14:textId="77777777" w:rsidR="00EE3C13" w:rsidRPr="00D27B9D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64FE5769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C6C4AFD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62CD7665" w14:textId="77777777" w:rsidTr="00EC4BA2">
        <w:tc>
          <w:tcPr>
            <w:tcW w:w="743" w:type="pct"/>
            <w:shd w:val="clear" w:color="auto" w:fill="auto"/>
          </w:tcPr>
          <w:p w14:paraId="0CC5E16D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65DB0E" w14:textId="0ED3CEDB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491745D" w14:textId="6EB3696B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B29EA2E" w14:textId="73E0211C" w:rsidR="00EE3C13" w:rsidRPr="00D27B9D" w:rsidRDefault="00EE3C13" w:rsidP="00EE3C13">
            <w:pPr>
              <w:jc w:val="center"/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</w:t>
            </w:r>
            <w:r>
              <w:rPr>
                <w:sz w:val="20"/>
                <w:lang w:val="en-US"/>
              </w:rPr>
              <w:t>2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209AABF" w14:textId="78631718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Код области полномочий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E83887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304B8D7A" w14:textId="77777777" w:rsidTr="00EC4BA2">
        <w:tc>
          <w:tcPr>
            <w:tcW w:w="743" w:type="pct"/>
            <w:shd w:val="clear" w:color="auto" w:fill="auto"/>
          </w:tcPr>
          <w:p w14:paraId="28AA864F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0EF4F8E" w14:textId="0C79F187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7CBBFAB" w14:textId="3D337A9F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E84EF19" w14:textId="7AF3F089" w:rsidR="00EE3C13" w:rsidRPr="00D27B9D" w:rsidRDefault="00EE3C13" w:rsidP="00EE3C13">
            <w:pPr>
              <w:jc w:val="center"/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[1-2</w:t>
            </w:r>
            <w:r>
              <w:rPr>
                <w:sz w:val="20"/>
              </w:rPr>
              <w:t>000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D53BBF" w14:textId="7B5FC29C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Наименование области полномочий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B61C190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6D8396E4" w14:textId="77777777" w:rsidTr="00EE3C13">
        <w:tc>
          <w:tcPr>
            <w:tcW w:w="5000" w:type="pct"/>
            <w:gridSpan w:val="6"/>
            <w:shd w:val="clear" w:color="auto" w:fill="auto"/>
          </w:tcPr>
          <w:p w14:paraId="692FE57B" w14:textId="5BE1FF7C" w:rsidR="00EE3C13" w:rsidRPr="00D27B9D" w:rsidRDefault="00EE3C13" w:rsidP="00EE3C13">
            <w:pPr>
              <w:tabs>
                <w:tab w:val="left" w:pos="2131"/>
              </w:tabs>
              <w:jc w:val="center"/>
              <w:rPr>
                <w:sz w:val="20"/>
              </w:rPr>
            </w:pPr>
            <w:r w:rsidRPr="006A0EC1">
              <w:rPr>
                <w:b/>
                <w:sz w:val="20"/>
              </w:rPr>
              <w:t>Тип подписанта</w:t>
            </w:r>
          </w:p>
        </w:tc>
      </w:tr>
      <w:tr w:rsidR="00EE3C13" w:rsidRPr="00863276" w14:paraId="44AFB964" w14:textId="77777777" w:rsidTr="00EC4BA2">
        <w:tc>
          <w:tcPr>
            <w:tcW w:w="743" w:type="pct"/>
            <w:shd w:val="clear" w:color="auto" w:fill="auto"/>
          </w:tcPr>
          <w:p w14:paraId="03974DE4" w14:textId="255B8F9E" w:rsidR="00EE3C13" w:rsidRPr="00863276" w:rsidRDefault="00EE3C13" w:rsidP="00EE3C13">
            <w:pPr>
              <w:spacing w:after="0"/>
              <w:rPr>
                <w:sz w:val="20"/>
              </w:rPr>
            </w:pPr>
            <w:r w:rsidRPr="006A0EC1">
              <w:rPr>
                <w:b/>
                <w:sz w:val="20"/>
              </w:rPr>
              <w:t>signerType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5E93C70B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647D912" w14:textId="77777777" w:rsidR="00EE3C13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D5F6CD7" w14:textId="77777777" w:rsidR="00EE3C13" w:rsidRPr="00D27B9D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0DF6421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510E862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55748E8B" w14:textId="77777777" w:rsidTr="00EE3C13">
        <w:tc>
          <w:tcPr>
            <w:tcW w:w="743" w:type="pct"/>
            <w:vMerge w:val="restart"/>
            <w:shd w:val="clear" w:color="auto" w:fill="auto"/>
            <w:vAlign w:val="center"/>
          </w:tcPr>
          <w:p w14:paraId="365EC34D" w14:textId="7BA317A5" w:rsidR="00EE3C13" w:rsidRPr="00863276" w:rsidRDefault="00EE3C13" w:rsidP="00EE3C13">
            <w:pPr>
              <w:spacing w:after="0"/>
              <w:jc w:val="center"/>
              <w:rPr>
                <w:sz w:val="20"/>
              </w:rPr>
            </w:pPr>
            <w:r w:rsidRPr="00D27B9D">
              <w:rPr>
                <w:bCs/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6C772588" w14:textId="401B3F1F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1E7B3F7" w14:textId="70514C72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EFD164" w14:textId="79EE967D" w:rsidR="00EE3C13" w:rsidRPr="00D27B9D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40A7D2" w14:textId="51103AF6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Физическое лицо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72E97F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14705B7C" w14:textId="77777777" w:rsidTr="00EC4BA2">
        <w:tc>
          <w:tcPr>
            <w:tcW w:w="743" w:type="pct"/>
            <w:vMerge/>
            <w:shd w:val="clear" w:color="auto" w:fill="auto"/>
          </w:tcPr>
          <w:p w14:paraId="51AA2714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7AA0FCC" w14:textId="76B2CB73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IndividualEntrepreneurInfo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22CBD4F" w14:textId="4434040C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9673C05" w14:textId="1A8C1136" w:rsidR="00EE3C13" w:rsidRPr="00D27B9D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87647C2" w14:textId="0A7CF7B9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CABC34D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43CC16DB" w14:textId="77777777" w:rsidTr="00EC4BA2">
        <w:tc>
          <w:tcPr>
            <w:tcW w:w="743" w:type="pct"/>
            <w:vMerge/>
            <w:shd w:val="clear" w:color="auto" w:fill="auto"/>
          </w:tcPr>
          <w:p w14:paraId="659DD8FC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9A1FDF" w14:textId="77382309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legalEntityInfo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AC5B687" w14:textId="3FA4FE44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DF85773" w14:textId="37BB430E" w:rsidR="00EE3C13" w:rsidRPr="00D27B9D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S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3F9ABE" w14:textId="26084D73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Представитель юридического лица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22014D6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295A1789" w14:textId="77777777" w:rsidTr="00EE3C13">
        <w:tc>
          <w:tcPr>
            <w:tcW w:w="5000" w:type="pct"/>
            <w:gridSpan w:val="6"/>
            <w:shd w:val="clear" w:color="auto" w:fill="auto"/>
          </w:tcPr>
          <w:p w14:paraId="630DF418" w14:textId="0FB5E345" w:rsidR="00EE3C13" w:rsidRPr="00D27B9D" w:rsidRDefault="00EE3C13" w:rsidP="00EE3C13">
            <w:pPr>
              <w:jc w:val="center"/>
              <w:rPr>
                <w:sz w:val="20"/>
              </w:rPr>
            </w:pPr>
            <w:r w:rsidRPr="006A0EC1">
              <w:rPr>
                <w:b/>
                <w:sz w:val="20"/>
              </w:rPr>
              <w:t>Физическое лицо</w:t>
            </w:r>
          </w:p>
        </w:tc>
      </w:tr>
      <w:tr w:rsidR="00EE3C13" w:rsidRPr="00863276" w14:paraId="0F00BC17" w14:textId="77777777" w:rsidTr="00EC4BA2">
        <w:tc>
          <w:tcPr>
            <w:tcW w:w="743" w:type="pct"/>
            <w:shd w:val="clear" w:color="auto" w:fill="auto"/>
          </w:tcPr>
          <w:p w14:paraId="09730286" w14:textId="5B031E83" w:rsidR="00EE3C13" w:rsidRPr="00863276" w:rsidRDefault="00EE3C13" w:rsidP="00EE3C13">
            <w:pPr>
              <w:spacing w:after="0"/>
              <w:rPr>
                <w:sz w:val="20"/>
              </w:rPr>
            </w:pPr>
            <w:r w:rsidRPr="006A0EC1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C349557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2851E919" w14:textId="77777777" w:rsidR="00EE3C13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69682A4A" w14:textId="77777777" w:rsidR="00EE3C13" w:rsidRPr="00D27B9D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5C2B3A4A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16807D2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439ABAEE" w14:textId="77777777" w:rsidTr="00EC4BA2">
        <w:tc>
          <w:tcPr>
            <w:tcW w:w="743" w:type="pct"/>
            <w:shd w:val="clear" w:color="auto" w:fill="auto"/>
          </w:tcPr>
          <w:p w14:paraId="7C8C41D8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BC6F54E" w14:textId="21B6803A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ABD724D" w14:textId="7161F57A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0D6B9F5" w14:textId="5613434D" w:rsidR="00EE3C13" w:rsidRPr="00D27B9D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8A8B881" w14:textId="3C09D616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ИНН ФЛ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BBB182A" w14:textId="6066E028" w:rsidR="00EE3C13" w:rsidRPr="00D27B9D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Паттерн: \d{</w:t>
            </w:r>
            <w:r>
              <w:rPr>
                <w:sz w:val="20"/>
                <w:lang w:val="en-US"/>
              </w:rPr>
              <w:t>12</w:t>
            </w:r>
            <w:r w:rsidRPr="006A0EC1">
              <w:rPr>
                <w:sz w:val="20"/>
              </w:rPr>
              <w:t>}</w:t>
            </w:r>
          </w:p>
        </w:tc>
      </w:tr>
      <w:tr w:rsidR="00EE3C13" w:rsidRPr="00863276" w14:paraId="53B73A58" w14:textId="77777777" w:rsidTr="00EE3C13">
        <w:tc>
          <w:tcPr>
            <w:tcW w:w="5000" w:type="pct"/>
            <w:gridSpan w:val="6"/>
            <w:shd w:val="clear" w:color="auto" w:fill="auto"/>
          </w:tcPr>
          <w:p w14:paraId="0DF6E4E1" w14:textId="39AC907B" w:rsidR="00EE3C13" w:rsidRPr="00D27B9D" w:rsidRDefault="00EE3C13" w:rsidP="00EE3C13">
            <w:pPr>
              <w:jc w:val="center"/>
              <w:rPr>
                <w:sz w:val="20"/>
              </w:rPr>
            </w:pPr>
            <w:r w:rsidRPr="006A0EC1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EE3C13" w:rsidRPr="00863276" w14:paraId="0E18A74F" w14:textId="77777777" w:rsidTr="00EC4BA2">
        <w:tc>
          <w:tcPr>
            <w:tcW w:w="743" w:type="pct"/>
            <w:shd w:val="clear" w:color="auto" w:fill="auto"/>
          </w:tcPr>
          <w:p w14:paraId="640432FA" w14:textId="644FDB5A" w:rsidR="00EE3C13" w:rsidRPr="00863276" w:rsidRDefault="00EE3C13" w:rsidP="00EE3C13">
            <w:pPr>
              <w:spacing w:after="0"/>
              <w:rPr>
                <w:sz w:val="20"/>
              </w:rPr>
            </w:pPr>
            <w:r w:rsidRPr="006A0EC1">
              <w:rPr>
                <w:b/>
                <w:sz w:val="20"/>
                <w:lang w:val="en-US"/>
              </w:rPr>
              <w:t>i</w:t>
            </w:r>
            <w:r w:rsidRPr="006A0EC1">
              <w:rPr>
                <w:b/>
                <w:sz w:val="20"/>
              </w:rPr>
              <w:t>ndividualEntrepreneurInfo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024939D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63FAC00" w14:textId="77777777" w:rsidR="00EE3C13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33B65E28" w14:textId="77777777" w:rsidR="00EE3C13" w:rsidRPr="00D27B9D" w:rsidRDefault="00EE3C13" w:rsidP="00EE3C1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7646FC6B" w14:textId="77777777" w:rsidR="00EE3C13" w:rsidRPr="000C3CE3" w:rsidRDefault="00EE3C13" w:rsidP="00EE3C1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1C4E978C" w14:textId="77777777" w:rsidR="00EE3C13" w:rsidRPr="00D27B9D" w:rsidRDefault="00EE3C13" w:rsidP="00EE3C13">
            <w:pPr>
              <w:rPr>
                <w:sz w:val="20"/>
              </w:rPr>
            </w:pPr>
          </w:p>
        </w:tc>
      </w:tr>
      <w:tr w:rsidR="00EE3C13" w:rsidRPr="00863276" w14:paraId="36006EA4" w14:textId="77777777" w:rsidTr="00EC4BA2">
        <w:tc>
          <w:tcPr>
            <w:tcW w:w="743" w:type="pct"/>
            <w:shd w:val="clear" w:color="auto" w:fill="auto"/>
          </w:tcPr>
          <w:p w14:paraId="4A3A09E8" w14:textId="77777777" w:rsidR="00EE3C13" w:rsidRPr="00863276" w:rsidRDefault="00EE3C13" w:rsidP="00EE3C1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F9ADABB" w14:textId="669F023B" w:rsidR="00EE3C13" w:rsidRPr="000C3CE3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2C607E1" w14:textId="7D2578E8" w:rsidR="00EE3C13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2293BAC" w14:textId="219C5691" w:rsidR="00EE3C13" w:rsidRPr="00D27B9D" w:rsidRDefault="00EE3C13" w:rsidP="00EE3C1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E315C4" w14:textId="05B1BCF0" w:rsidR="00EE3C13" w:rsidRPr="000C3CE3" w:rsidRDefault="00EE3C13" w:rsidP="00EE3C13">
            <w:pPr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CC6E9B4" w14:textId="0EAA08E0" w:rsidR="00EE3C13" w:rsidRPr="00D27B9D" w:rsidRDefault="00EE3C13" w:rsidP="00EE3C13">
            <w:pPr>
              <w:rPr>
                <w:sz w:val="20"/>
              </w:rPr>
            </w:pPr>
            <w:r w:rsidRPr="006A0EC1">
              <w:rPr>
                <w:sz w:val="20"/>
              </w:rPr>
              <w:t>Паттерн: \d{</w:t>
            </w:r>
            <w:r>
              <w:rPr>
                <w:sz w:val="20"/>
                <w:lang w:val="en-US"/>
              </w:rPr>
              <w:t>12</w:t>
            </w:r>
            <w:r w:rsidRPr="006A0EC1">
              <w:rPr>
                <w:sz w:val="20"/>
              </w:rPr>
              <w:t>}</w:t>
            </w:r>
          </w:p>
        </w:tc>
      </w:tr>
      <w:tr w:rsidR="00EC4BA2" w:rsidRPr="00863276" w14:paraId="0BB422B8" w14:textId="77777777" w:rsidTr="00EC4BA2">
        <w:tc>
          <w:tcPr>
            <w:tcW w:w="5000" w:type="pct"/>
            <w:gridSpan w:val="6"/>
            <w:shd w:val="clear" w:color="auto" w:fill="auto"/>
          </w:tcPr>
          <w:p w14:paraId="51D24BD6" w14:textId="7129F653" w:rsidR="00EC4BA2" w:rsidRPr="00D27B9D" w:rsidRDefault="00EC4BA2" w:rsidP="00EC4BA2">
            <w:pPr>
              <w:jc w:val="center"/>
              <w:rPr>
                <w:sz w:val="20"/>
              </w:rPr>
            </w:pPr>
            <w:r w:rsidRPr="006A0EC1">
              <w:rPr>
                <w:b/>
                <w:sz w:val="20"/>
              </w:rPr>
              <w:t>Представитель юридического лица</w:t>
            </w:r>
          </w:p>
        </w:tc>
      </w:tr>
      <w:tr w:rsidR="00EC4BA2" w:rsidRPr="00863276" w14:paraId="7161B88D" w14:textId="77777777" w:rsidTr="00EC4BA2">
        <w:tc>
          <w:tcPr>
            <w:tcW w:w="743" w:type="pct"/>
            <w:shd w:val="clear" w:color="auto" w:fill="auto"/>
          </w:tcPr>
          <w:p w14:paraId="7398AA6B" w14:textId="63F35544" w:rsidR="00EC4BA2" w:rsidRPr="00863276" w:rsidRDefault="00EC4BA2" w:rsidP="00EC4BA2">
            <w:pPr>
              <w:spacing w:after="0"/>
              <w:rPr>
                <w:sz w:val="20"/>
              </w:rPr>
            </w:pPr>
            <w:r w:rsidRPr="006A0EC1">
              <w:rPr>
                <w:b/>
                <w:sz w:val="20"/>
              </w:rPr>
              <w:t>legalEntityInfo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42CEBE7C" w14:textId="77777777" w:rsidR="00EC4BA2" w:rsidRPr="000C3CE3" w:rsidRDefault="00EC4BA2" w:rsidP="00EC4BA2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106E7F61" w14:textId="77777777" w:rsidR="00EC4BA2" w:rsidRDefault="00EC4BA2" w:rsidP="00EC4BA2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7A196807" w14:textId="77777777" w:rsidR="00EC4BA2" w:rsidRPr="00D27B9D" w:rsidRDefault="00EC4BA2" w:rsidP="00EC4BA2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BB8D2CC" w14:textId="77777777" w:rsidR="00EC4BA2" w:rsidRPr="000C3CE3" w:rsidRDefault="00EC4BA2" w:rsidP="00EC4BA2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3C7BB87F" w14:textId="77777777" w:rsidR="00EC4BA2" w:rsidRPr="00D27B9D" w:rsidRDefault="00EC4BA2" w:rsidP="00EC4BA2">
            <w:pPr>
              <w:rPr>
                <w:sz w:val="20"/>
              </w:rPr>
            </w:pPr>
          </w:p>
        </w:tc>
      </w:tr>
      <w:tr w:rsidR="00EC4BA2" w:rsidRPr="00863276" w14:paraId="07EE921D" w14:textId="77777777" w:rsidTr="00EC4BA2">
        <w:tc>
          <w:tcPr>
            <w:tcW w:w="743" w:type="pct"/>
            <w:shd w:val="clear" w:color="auto" w:fill="auto"/>
          </w:tcPr>
          <w:p w14:paraId="1B323E1F" w14:textId="77777777" w:rsidR="00EC4BA2" w:rsidRPr="00863276" w:rsidRDefault="00EC4BA2" w:rsidP="00EC4BA2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85F9DC" w14:textId="091B0C84" w:rsidR="00EC4BA2" w:rsidRPr="000C3CE3" w:rsidRDefault="00EC4BA2" w:rsidP="00EC4BA2">
            <w:pPr>
              <w:rPr>
                <w:sz w:val="20"/>
              </w:rPr>
            </w:pPr>
            <w:r w:rsidRPr="006A0EC1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BCF5B84" w14:textId="6DBBCC43" w:rsidR="00EC4BA2" w:rsidRDefault="00EC4BA2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CF6B4B1" w14:textId="58981BE7" w:rsidR="00EC4BA2" w:rsidRPr="00D27B9D" w:rsidRDefault="00EC4BA2" w:rsidP="00EC4BA2">
            <w:pPr>
              <w:jc w:val="center"/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</w:t>
            </w:r>
            <w:r>
              <w:rPr>
                <w:sz w:val="20"/>
              </w:rPr>
              <w:t>1</w:t>
            </w:r>
            <w:r w:rsidRPr="006A0EC1">
              <w:rPr>
                <w:sz w:val="20"/>
              </w:rPr>
              <w:t>000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F7EA6B1" w14:textId="5E73469B" w:rsidR="00EC4BA2" w:rsidRPr="000C3CE3" w:rsidRDefault="00EC4BA2" w:rsidP="00EC4BA2">
            <w:pPr>
              <w:rPr>
                <w:sz w:val="20"/>
              </w:rPr>
            </w:pPr>
            <w:r w:rsidRPr="006A0EC1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8CDBD92" w14:textId="77777777" w:rsidR="00EC4BA2" w:rsidRPr="00D27B9D" w:rsidRDefault="00EC4BA2" w:rsidP="00EC4BA2">
            <w:pPr>
              <w:rPr>
                <w:sz w:val="20"/>
              </w:rPr>
            </w:pPr>
          </w:p>
        </w:tc>
      </w:tr>
      <w:tr w:rsidR="00EC4BA2" w:rsidRPr="00863276" w14:paraId="03DDF93F" w14:textId="77777777" w:rsidTr="00EC4BA2">
        <w:tc>
          <w:tcPr>
            <w:tcW w:w="743" w:type="pct"/>
            <w:shd w:val="clear" w:color="auto" w:fill="auto"/>
          </w:tcPr>
          <w:p w14:paraId="5BC9B036" w14:textId="77777777" w:rsidR="00EC4BA2" w:rsidRPr="00863276" w:rsidRDefault="00EC4BA2" w:rsidP="00EC4BA2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379FFF3" w14:textId="07689269" w:rsidR="00EC4BA2" w:rsidRPr="000C3CE3" w:rsidRDefault="00EC4BA2" w:rsidP="00EC4BA2">
            <w:pPr>
              <w:rPr>
                <w:sz w:val="20"/>
              </w:rPr>
            </w:pPr>
            <w:r w:rsidRPr="006A0EC1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A5D028A" w14:textId="51C58169" w:rsidR="00EC4BA2" w:rsidRDefault="00EC4BA2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D374C3D" w14:textId="21028CFC" w:rsidR="00EC4BA2" w:rsidRPr="00D27B9D" w:rsidRDefault="00EC4BA2" w:rsidP="00EC4BA2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748D6A" w14:textId="79E77257" w:rsidR="00EC4BA2" w:rsidRPr="000C3CE3" w:rsidRDefault="00EC4BA2" w:rsidP="00EC4BA2">
            <w:pPr>
              <w:rPr>
                <w:sz w:val="20"/>
              </w:rPr>
            </w:pPr>
            <w:r w:rsidRPr="006A0EC1">
              <w:rPr>
                <w:sz w:val="20"/>
              </w:rPr>
              <w:t>ИНН юридического лица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B61D966" w14:textId="3F1A68CB" w:rsidR="00EC4BA2" w:rsidRPr="00D27B9D" w:rsidRDefault="00EC4BA2" w:rsidP="00EC4BA2">
            <w:pPr>
              <w:rPr>
                <w:sz w:val="20"/>
              </w:rPr>
            </w:pPr>
            <w:r w:rsidRPr="006A0EC1">
              <w:rPr>
                <w:sz w:val="20"/>
              </w:rPr>
              <w:t>Паттерн: \d{</w:t>
            </w:r>
            <w:r w:rsidRPr="006A0EC1">
              <w:rPr>
                <w:sz w:val="20"/>
                <w:lang w:val="en-US"/>
              </w:rPr>
              <w:t>1</w:t>
            </w:r>
            <w:r>
              <w:rPr>
                <w:sz w:val="20"/>
                <w:lang w:val="en-US"/>
              </w:rPr>
              <w:t>0</w:t>
            </w:r>
            <w:r w:rsidRPr="006A0EC1">
              <w:rPr>
                <w:sz w:val="20"/>
              </w:rPr>
              <w:t>}</w:t>
            </w:r>
          </w:p>
        </w:tc>
      </w:tr>
      <w:tr w:rsidR="00EC4BA2" w:rsidRPr="00863276" w14:paraId="13D7C3A1" w14:textId="77777777" w:rsidTr="00EC4BA2">
        <w:tc>
          <w:tcPr>
            <w:tcW w:w="743" w:type="pct"/>
            <w:shd w:val="clear" w:color="auto" w:fill="auto"/>
          </w:tcPr>
          <w:p w14:paraId="1307DF5D" w14:textId="77777777" w:rsidR="00EC4BA2" w:rsidRPr="00863276" w:rsidRDefault="00EC4BA2" w:rsidP="00EC4BA2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010A357" w14:textId="733310E1" w:rsidR="00EC4BA2" w:rsidRPr="000C3CE3" w:rsidRDefault="00EC4BA2" w:rsidP="00EC4BA2">
            <w:pPr>
              <w:rPr>
                <w:sz w:val="20"/>
              </w:rPr>
            </w:pPr>
            <w:r w:rsidRPr="006A0EC1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09570F0F" w14:textId="1A63B091" w:rsidR="00EC4BA2" w:rsidRDefault="00F12D56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BE96CBE" w14:textId="7EF628FC" w:rsidR="00EC4BA2" w:rsidRPr="00D27B9D" w:rsidRDefault="00EC4BA2" w:rsidP="00EC4BA2">
            <w:pPr>
              <w:jc w:val="center"/>
              <w:rPr>
                <w:sz w:val="20"/>
              </w:rPr>
            </w:pPr>
            <w:r w:rsidRPr="006A0EC1">
              <w:rPr>
                <w:sz w:val="20"/>
              </w:rPr>
              <w:t xml:space="preserve">T </w:t>
            </w:r>
            <w:r w:rsidRPr="006A0EC1">
              <w:rPr>
                <w:sz w:val="20"/>
                <w:lang w:val="en-US"/>
              </w:rPr>
              <w:t>[1-2</w:t>
            </w:r>
            <w:r>
              <w:rPr>
                <w:sz w:val="20"/>
              </w:rPr>
              <w:t>55</w:t>
            </w:r>
            <w:r w:rsidRPr="006A0EC1">
              <w:rPr>
                <w:sz w:val="20"/>
                <w:lang w:val="en-US"/>
              </w:rPr>
              <w:t>]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4FD9AFF" w14:textId="448F3831" w:rsidR="00EC4BA2" w:rsidRPr="000C3CE3" w:rsidRDefault="00EC4BA2" w:rsidP="00EC4BA2">
            <w:pPr>
              <w:rPr>
                <w:sz w:val="20"/>
              </w:rPr>
            </w:pPr>
            <w:r w:rsidRPr="006A0EC1"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303115" w14:textId="77777777" w:rsidR="00EC4BA2" w:rsidRPr="00D27B9D" w:rsidRDefault="00EC4BA2" w:rsidP="00EC4BA2">
            <w:pPr>
              <w:rPr>
                <w:sz w:val="20"/>
              </w:rPr>
            </w:pPr>
          </w:p>
        </w:tc>
      </w:tr>
    </w:tbl>
    <w:p w14:paraId="63F46B6E" w14:textId="20B3D643" w:rsidR="00EE3C13" w:rsidRDefault="00EE3C13"/>
    <w:p w14:paraId="656DEB85" w14:textId="228683CD" w:rsidR="00EC4BA2" w:rsidRPr="00420718" w:rsidRDefault="00EC4BA2" w:rsidP="00EC4BA2">
      <w:pPr>
        <w:pStyle w:val="TableName"/>
        <w:rPr>
          <w:lang w:val="ru-RU"/>
        </w:rPr>
      </w:pPr>
      <w:r>
        <w:lastRenderedPageBreak/>
        <w:t xml:space="preserve">Таблица </w:t>
      </w:r>
      <w:r w:rsidR="0061549D">
        <w:fldChar w:fldCharType="begin"/>
      </w:r>
      <w:r w:rsidR="0061549D">
        <w:instrText xml:space="preserve"> SEQ Таблица \* ARABIC </w:instrText>
      </w:r>
      <w:r w:rsidR="0061549D">
        <w:fldChar w:fldCharType="separate"/>
      </w:r>
      <w:r>
        <w:rPr>
          <w:noProof/>
        </w:rPr>
        <w:t>5</w:t>
      </w:r>
      <w:r w:rsidR="0061549D">
        <w:rPr>
          <w:noProof/>
        </w:rPr>
        <w:fldChar w:fldCharType="end"/>
      </w:r>
      <w:r>
        <w:t xml:space="preserve"> Описание структуры </w:t>
      </w:r>
      <w:r>
        <w:rPr>
          <w:lang w:val="ru-RU"/>
        </w:rPr>
        <w:t>з</w:t>
      </w:r>
      <w:r w:rsidRPr="004962D7">
        <w:rPr>
          <w:lang w:val="ru-RU"/>
        </w:rPr>
        <w:t>апрос</w:t>
      </w:r>
      <w:r>
        <w:rPr>
          <w:lang w:val="ru-RU"/>
        </w:rPr>
        <w:t>а</w:t>
      </w:r>
      <w:r w:rsidRPr="004962D7">
        <w:rPr>
          <w:lang w:val="ru-RU"/>
        </w:rPr>
        <w:t xml:space="preserve"> </w:t>
      </w:r>
      <w:r w:rsidRPr="00EC4BA2">
        <w:rPr>
          <w:lang w:val="ru-RU"/>
        </w:rPr>
        <w:t xml:space="preserve">сведений о </w:t>
      </w:r>
      <w:r w:rsidR="00CA24C4" w:rsidRPr="00CA24C4">
        <w:rPr>
          <w:lang w:val="ru-RU"/>
        </w:rPr>
        <w:t>частично подписанных / подписанных документах электронного актирования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EC4BA2" w:rsidRPr="00863276" w14:paraId="3B8DF268" w14:textId="77777777" w:rsidTr="00EC4BA2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44F1499F" w14:textId="77777777" w:rsidR="00EC4BA2" w:rsidRPr="00863276" w:rsidRDefault="00EC4BA2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7A23FB6" w14:textId="77777777" w:rsidR="00EC4BA2" w:rsidRPr="00863276" w:rsidRDefault="00EC4BA2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67318FD" w14:textId="77777777" w:rsidR="00EC4BA2" w:rsidRPr="00863276" w:rsidRDefault="00EC4BA2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28925CBB" w14:textId="77777777" w:rsidR="00EC4BA2" w:rsidRPr="00863276" w:rsidRDefault="00EC4BA2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1FC3BF7" w14:textId="77777777" w:rsidR="00EC4BA2" w:rsidRPr="00863276" w:rsidRDefault="00EC4BA2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49537E4" w14:textId="77777777" w:rsidR="00EC4BA2" w:rsidRPr="00863276" w:rsidRDefault="00EC4BA2" w:rsidP="00EC4BA2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EC4BA2" w:rsidRPr="00863276" w14:paraId="46F9527D" w14:textId="77777777" w:rsidTr="00EC4BA2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F994BAF" w14:textId="5E2E9EE7" w:rsidR="00EC4BA2" w:rsidRPr="00863276" w:rsidRDefault="00EC4BA2" w:rsidP="00EC4BA2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EC4BA2">
              <w:rPr>
                <w:b/>
                <w:sz w:val="20"/>
              </w:rPr>
              <w:t>Запрос сведений о подписанных документах электронного актирования</w:t>
            </w:r>
          </w:p>
        </w:tc>
      </w:tr>
      <w:tr w:rsidR="00EC4BA2" w:rsidRPr="00863276" w14:paraId="16E25307" w14:textId="77777777" w:rsidTr="00EC4BA2">
        <w:tc>
          <w:tcPr>
            <w:tcW w:w="743" w:type="pct"/>
            <w:shd w:val="clear" w:color="auto" w:fill="auto"/>
          </w:tcPr>
          <w:p w14:paraId="65DE5E0C" w14:textId="783B8032" w:rsidR="00EC4BA2" w:rsidRPr="004962D7" w:rsidRDefault="00EC4BA2" w:rsidP="00EC4BA2">
            <w:pPr>
              <w:spacing w:after="0"/>
              <w:jc w:val="both"/>
              <w:rPr>
                <w:b/>
                <w:sz w:val="20"/>
              </w:rPr>
            </w:pPr>
            <w:r w:rsidRPr="00EC4BA2">
              <w:rPr>
                <w:b/>
                <w:sz w:val="20"/>
              </w:rPr>
              <w:t>lkpGetObjectListRequest</w:t>
            </w:r>
          </w:p>
        </w:tc>
        <w:tc>
          <w:tcPr>
            <w:tcW w:w="790" w:type="pct"/>
            <w:shd w:val="clear" w:color="auto" w:fill="auto"/>
          </w:tcPr>
          <w:p w14:paraId="1ECAEDFE" w14:textId="77777777" w:rsidR="00EC4BA2" w:rsidRPr="00863276" w:rsidRDefault="00EC4BA2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A18F7DF" w14:textId="77777777" w:rsidR="00EC4BA2" w:rsidRPr="00863276" w:rsidRDefault="00EC4BA2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AEA149B" w14:textId="77777777" w:rsidR="00EC4BA2" w:rsidRPr="00863276" w:rsidRDefault="00EC4BA2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1255C0B" w14:textId="77777777" w:rsidR="00EC4BA2" w:rsidRPr="00863276" w:rsidRDefault="00EC4BA2" w:rsidP="00EC4BA2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148F4C0" w14:textId="77777777" w:rsidR="00EC4BA2" w:rsidRPr="00863276" w:rsidRDefault="00EC4BA2" w:rsidP="00EC4BA2">
            <w:pPr>
              <w:spacing w:after="0"/>
              <w:jc w:val="both"/>
              <w:rPr>
                <w:sz w:val="20"/>
              </w:rPr>
            </w:pPr>
          </w:p>
        </w:tc>
      </w:tr>
      <w:tr w:rsidR="00EC4BA2" w:rsidRPr="00863276" w14:paraId="5B1FF233" w14:textId="77777777" w:rsidTr="00EC4BA2">
        <w:tc>
          <w:tcPr>
            <w:tcW w:w="743" w:type="pct"/>
            <w:vMerge w:val="restart"/>
            <w:shd w:val="clear" w:color="auto" w:fill="auto"/>
            <w:vAlign w:val="center"/>
          </w:tcPr>
          <w:p w14:paraId="0397EEF7" w14:textId="2BC56F16" w:rsidR="00EC4BA2" w:rsidRPr="00EC4BA2" w:rsidRDefault="00EC4BA2" w:rsidP="00EC4BA2">
            <w:pPr>
              <w:spacing w:after="0"/>
              <w:jc w:val="center"/>
              <w:rPr>
                <w:sz w:val="20"/>
              </w:rPr>
            </w:pPr>
            <w:r w:rsidRPr="00EC4BA2">
              <w:rPr>
                <w:sz w:val="20"/>
              </w:rPr>
              <w:t>Допустимо указание либо набора элементов regNum, fromDate, toDate, customerInfo</w:t>
            </w:r>
            <w:r>
              <w:rPr>
                <w:sz w:val="20"/>
              </w:rPr>
              <w:t>,</w:t>
            </w:r>
            <w:r w:rsidRPr="00EC4BA2">
              <w:rPr>
                <w:sz w:val="20"/>
              </w:rPr>
              <w:t xml:space="preserve"> или элемента objectId</w:t>
            </w:r>
            <w:r>
              <w:rPr>
                <w:sz w:val="20"/>
              </w:rPr>
              <w:t>,</w:t>
            </w:r>
            <w:r w:rsidRPr="00EC4BA2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элемента </w:t>
            </w:r>
            <w:r w:rsidRPr="00EC4BA2">
              <w:rPr>
                <w:sz w:val="20"/>
              </w:rPr>
              <w:t>externalId</w:t>
            </w:r>
            <w:r>
              <w:rPr>
                <w:sz w:val="20"/>
              </w:rPr>
              <w:t xml:space="preserve">, или элемента </w:t>
            </w:r>
            <w:r w:rsidRPr="00EC4BA2">
              <w:rPr>
                <w:sz w:val="20"/>
              </w:rPr>
              <w:t>contractRegNum</w:t>
            </w:r>
          </w:p>
        </w:tc>
        <w:tc>
          <w:tcPr>
            <w:tcW w:w="790" w:type="pct"/>
            <w:shd w:val="clear" w:color="auto" w:fill="auto"/>
          </w:tcPr>
          <w:p w14:paraId="76B72EC7" w14:textId="77777777" w:rsidR="00EC4BA2" w:rsidRPr="00863276" w:rsidRDefault="00EC4BA2" w:rsidP="00EC4BA2">
            <w:pPr>
              <w:rPr>
                <w:sz w:val="20"/>
              </w:rPr>
            </w:pPr>
            <w:r w:rsidRPr="004962D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14:paraId="6C8A7935" w14:textId="77777777" w:rsidR="00EC4BA2" w:rsidRPr="00863276" w:rsidRDefault="00EC4BA2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758DC45" w14:textId="77777777" w:rsidR="00EC4BA2" w:rsidRPr="004962D7" w:rsidRDefault="00EC4BA2" w:rsidP="00EC4BA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706F9D7" w14:textId="77777777" w:rsidR="00EC4BA2" w:rsidRPr="00863276" w:rsidRDefault="00EC4BA2" w:rsidP="00EC4BA2">
            <w:pPr>
              <w:rPr>
                <w:sz w:val="20"/>
              </w:rPr>
            </w:pPr>
            <w:r w:rsidRPr="004962D7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shd w:val="clear" w:color="auto" w:fill="auto"/>
          </w:tcPr>
          <w:p w14:paraId="71AB7E7A" w14:textId="77777777" w:rsidR="00EC4BA2" w:rsidRPr="006469F7" w:rsidRDefault="00EC4BA2" w:rsidP="00EC4BA2">
            <w:pPr>
              <w:rPr>
                <w:sz w:val="20"/>
              </w:rPr>
            </w:pPr>
            <w:r>
              <w:rPr>
                <w:sz w:val="20"/>
              </w:rPr>
              <w:t>Паттерн \</w:t>
            </w:r>
            <w:r>
              <w:rPr>
                <w:sz w:val="20"/>
                <w:lang w:val="en-US"/>
              </w:rPr>
              <w:t>d{8}</w:t>
            </w:r>
          </w:p>
        </w:tc>
      </w:tr>
      <w:tr w:rsidR="00EC4BA2" w:rsidRPr="00863276" w14:paraId="4401497C" w14:textId="77777777" w:rsidTr="00EC4BA2">
        <w:tc>
          <w:tcPr>
            <w:tcW w:w="743" w:type="pct"/>
            <w:vMerge/>
            <w:shd w:val="clear" w:color="auto" w:fill="auto"/>
            <w:vAlign w:val="center"/>
          </w:tcPr>
          <w:p w14:paraId="3B3CB94A" w14:textId="77777777" w:rsidR="00EC4BA2" w:rsidRPr="00863276" w:rsidRDefault="00EC4BA2" w:rsidP="00EC4BA2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39D158A" w14:textId="61A2B171" w:rsidR="00EC4BA2" w:rsidRPr="004962D7" w:rsidRDefault="00EC4BA2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documentKind</w:t>
            </w:r>
          </w:p>
        </w:tc>
        <w:tc>
          <w:tcPr>
            <w:tcW w:w="198" w:type="pct"/>
            <w:shd w:val="clear" w:color="auto" w:fill="auto"/>
          </w:tcPr>
          <w:p w14:paraId="5C5017D0" w14:textId="40A8DED1" w:rsidR="00EC4BA2" w:rsidRDefault="00EC4BA2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7AE67C0" w14:textId="70CE2E7B" w:rsidR="00EC4BA2" w:rsidRPr="00EC4BA2" w:rsidRDefault="00EC4BA2" w:rsidP="00EC4BA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48CED46A" w14:textId="6D35C907" w:rsidR="00EC4BA2" w:rsidRPr="004962D7" w:rsidRDefault="00EC4BA2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</w:tcPr>
          <w:p w14:paraId="52D039C6" w14:textId="187B495E" w:rsidR="00B607CE" w:rsidRDefault="00B607CE" w:rsidP="00EC4BA2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142E8CEA" w14:textId="59D4C681" w:rsidR="00EC4BA2" w:rsidRPr="00F71289" w:rsidRDefault="00D2226D" w:rsidP="00EC4BA2">
            <w:pPr>
              <w:rPr>
                <w:sz w:val="20"/>
              </w:rPr>
            </w:pPr>
            <w:r>
              <w:rPr>
                <w:sz w:val="20"/>
              </w:rPr>
              <w:t>Принимает</w:t>
            </w:r>
            <w:r w:rsidRPr="00F71289">
              <w:rPr>
                <w:sz w:val="20"/>
              </w:rPr>
              <w:t xml:space="preserve"> </w:t>
            </w:r>
            <w:r>
              <w:rPr>
                <w:sz w:val="20"/>
              </w:rPr>
              <w:t>значение</w:t>
            </w:r>
            <w:r w:rsidRPr="00F71289">
              <w:rPr>
                <w:sz w:val="20"/>
              </w:rPr>
              <w:t>:</w:t>
            </w:r>
          </w:p>
          <w:p w14:paraId="533E0820" w14:textId="36E92D75" w:rsidR="00D2226D" w:rsidRPr="00F71289" w:rsidRDefault="00D2226D" w:rsidP="00EC4BA2">
            <w:pPr>
              <w:rPr>
                <w:sz w:val="20"/>
              </w:rPr>
            </w:pPr>
            <w:r w:rsidRPr="00B607CE">
              <w:rPr>
                <w:sz w:val="20"/>
                <w:lang w:val="en-US"/>
              </w:rPr>
              <w:t>ON</w:t>
            </w:r>
            <w:r w:rsidRPr="00F71289">
              <w:rPr>
                <w:sz w:val="20"/>
              </w:rPr>
              <w:t>_</w:t>
            </w:r>
            <w:r w:rsidRPr="00B607CE">
              <w:rPr>
                <w:sz w:val="20"/>
                <w:lang w:val="en-US"/>
              </w:rPr>
              <w:t>NSCHFDOPPR</w:t>
            </w:r>
          </w:p>
          <w:p w14:paraId="77F3D4F8" w14:textId="77777777" w:rsidR="00D2226D" w:rsidRPr="00B607CE" w:rsidRDefault="00D2226D" w:rsidP="00EC4BA2">
            <w:pPr>
              <w:rPr>
                <w:sz w:val="20"/>
                <w:lang w:val="en-US"/>
              </w:rPr>
            </w:pPr>
            <w:r w:rsidRPr="00B607CE">
              <w:rPr>
                <w:sz w:val="20"/>
                <w:lang w:val="en-US"/>
              </w:rPr>
              <w:t>ON_NSCHFDOPPOK</w:t>
            </w:r>
          </w:p>
          <w:p w14:paraId="6EB89D86" w14:textId="77777777" w:rsidR="00D2226D" w:rsidRPr="00B607CE" w:rsidRDefault="00D2226D" w:rsidP="00EC4BA2">
            <w:pPr>
              <w:rPr>
                <w:sz w:val="20"/>
                <w:lang w:val="en-US"/>
              </w:rPr>
            </w:pPr>
            <w:r w:rsidRPr="00B607CE">
              <w:rPr>
                <w:sz w:val="20"/>
                <w:lang w:val="en-US"/>
              </w:rPr>
              <w:t>ON_KORSCHFDOPPR</w:t>
            </w:r>
          </w:p>
          <w:p w14:paraId="7CA0F191" w14:textId="77777777" w:rsidR="00D2226D" w:rsidRPr="00F71289" w:rsidRDefault="00D2226D" w:rsidP="00EC4BA2">
            <w:pPr>
              <w:rPr>
                <w:sz w:val="20"/>
                <w:lang w:val="en-US"/>
              </w:rPr>
            </w:pPr>
            <w:r w:rsidRPr="00F71289">
              <w:rPr>
                <w:sz w:val="20"/>
                <w:lang w:val="en-US"/>
              </w:rPr>
              <w:t>ON_KORSCHFDOPPOK</w:t>
            </w:r>
          </w:p>
          <w:p w14:paraId="48432781" w14:textId="77777777" w:rsidR="00D2226D" w:rsidRPr="00F71289" w:rsidRDefault="00D2226D" w:rsidP="00EC4BA2">
            <w:pPr>
              <w:rPr>
                <w:sz w:val="20"/>
                <w:lang w:val="en-US"/>
              </w:rPr>
            </w:pPr>
            <w:r w:rsidRPr="00F71289">
              <w:rPr>
                <w:sz w:val="20"/>
                <w:lang w:val="en-US"/>
              </w:rPr>
              <w:t>DP_IZVUCH</w:t>
            </w:r>
          </w:p>
          <w:p w14:paraId="247C33B9" w14:textId="69A9CE32" w:rsidR="00D2226D" w:rsidRPr="00F71289" w:rsidRDefault="00D2226D" w:rsidP="00EC4BA2">
            <w:pPr>
              <w:rPr>
                <w:sz w:val="20"/>
                <w:lang w:val="en-US"/>
              </w:rPr>
            </w:pPr>
            <w:r w:rsidRPr="00F71289">
              <w:rPr>
                <w:sz w:val="20"/>
                <w:lang w:val="en-US"/>
              </w:rPr>
              <w:t>DP_UVUTOCH</w:t>
            </w:r>
          </w:p>
          <w:p w14:paraId="5EDAFD4B" w14:textId="7C4E4981" w:rsidR="00D2226D" w:rsidRPr="00F71289" w:rsidRDefault="00D2226D" w:rsidP="00EC4BA2">
            <w:pPr>
              <w:rPr>
                <w:sz w:val="20"/>
                <w:lang w:val="en-US"/>
              </w:rPr>
            </w:pPr>
            <w:r w:rsidRPr="00F71289">
              <w:rPr>
                <w:sz w:val="20"/>
                <w:lang w:val="en-US"/>
              </w:rPr>
              <w:t>DP_UVOBZH</w:t>
            </w:r>
          </w:p>
          <w:p w14:paraId="735276DD" w14:textId="2018E0B8" w:rsidR="00D2226D" w:rsidRPr="00F71289" w:rsidRDefault="00D2226D" w:rsidP="00EC4BA2">
            <w:pPr>
              <w:rPr>
                <w:sz w:val="20"/>
                <w:lang w:val="en-US"/>
              </w:rPr>
            </w:pPr>
            <w:r w:rsidRPr="00F71289">
              <w:rPr>
                <w:sz w:val="20"/>
                <w:lang w:val="en-US"/>
              </w:rPr>
              <w:t>DP_PROTZ</w:t>
            </w:r>
          </w:p>
          <w:p w14:paraId="48D268EF" w14:textId="26706DA8" w:rsidR="00D2226D" w:rsidRPr="00F71289" w:rsidRDefault="00D2226D" w:rsidP="00D2226D">
            <w:pPr>
              <w:rPr>
                <w:sz w:val="20"/>
                <w:lang w:val="en-US"/>
              </w:rPr>
            </w:pPr>
            <w:r w:rsidRPr="00F71289">
              <w:rPr>
                <w:sz w:val="20"/>
                <w:lang w:val="en-US"/>
              </w:rPr>
              <w:t>DP_PDOTPR</w:t>
            </w:r>
          </w:p>
          <w:p w14:paraId="52A10332" w14:textId="1E05C6AB" w:rsidR="00D2226D" w:rsidRPr="00F71289" w:rsidRDefault="00D2226D" w:rsidP="00EC4BA2">
            <w:pPr>
              <w:rPr>
                <w:sz w:val="20"/>
                <w:lang w:val="en-US"/>
              </w:rPr>
            </w:pPr>
            <w:r w:rsidRPr="00F71289">
              <w:rPr>
                <w:sz w:val="20"/>
                <w:lang w:val="en-US"/>
              </w:rPr>
              <w:t>DP_PDPOL</w:t>
            </w:r>
          </w:p>
          <w:p w14:paraId="41B7D208" w14:textId="2C269D82" w:rsidR="00D2226D" w:rsidRPr="00D2226D" w:rsidRDefault="00D2226D" w:rsidP="00EC4BA2">
            <w:pPr>
              <w:rPr>
                <w:rFonts w:ascii="Arial" w:eastAsiaTheme="minorHAnsi" w:hAnsi="Arial" w:cs="Arial"/>
                <w:color w:val="000000"/>
                <w:sz w:val="20"/>
                <w:lang w:eastAsia="en-US"/>
              </w:rPr>
            </w:pPr>
            <w:r w:rsidRPr="00D2226D">
              <w:rPr>
                <w:sz w:val="20"/>
              </w:rPr>
              <w:t>DP_IZVPOL</w:t>
            </w:r>
          </w:p>
        </w:tc>
      </w:tr>
      <w:tr w:rsidR="00967C1B" w:rsidRPr="00863276" w14:paraId="76A2A957" w14:textId="77777777" w:rsidTr="001B7261">
        <w:tc>
          <w:tcPr>
            <w:tcW w:w="743" w:type="pct"/>
            <w:vMerge/>
            <w:shd w:val="clear" w:color="auto" w:fill="auto"/>
            <w:vAlign w:val="center"/>
          </w:tcPr>
          <w:p w14:paraId="19E062DB" w14:textId="77777777" w:rsidR="00967C1B" w:rsidRPr="00863276" w:rsidRDefault="00967C1B" w:rsidP="00EC4BA2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03D216E" w14:textId="56F3F29C" w:rsidR="00967C1B" w:rsidRPr="004962D7" w:rsidRDefault="00967C1B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fromDate</w:t>
            </w:r>
          </w:p>
        </w:tc>
        <w:tc>
          <w:tcPr>
            <w:tcW w:w="198" w:type="pct"/>
            <w:shd w:val="clear" w:color="auto" w:fill="auto"/>
          </w:tcPr>
          <w:p w14:paraId="543869CD" w14:textId="2978CBEC" w:rsidR="00967C1B" w:rsidRDefault="00967C1B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33FCC72" w14:textId="381CD45F" w:rsidR="00967C1B" w:rsidRDefault="00967C1B" w:rsidP="00EC4BA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1192E545" w14:textId="25035888" w:rsidR="00967C1B" w:rsidRPr="004962D7" w:rsidRDefault="00967C1B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Начало временного интервала, в котором ведется поиск (включается)</w:t>
            </w:r>
          </w:p>
        </w:tc>
        <w:tc>
          <w:tcPr>
            <w:tcW w:w="1387" w:type="pct"/>
            <w:vMerge w:val="restart"/>
            <w:shd w:val="clear" w:color="auto" w:fill="auto"/>
            <w:vAlign w:val="center"/>
          </w:tcPr>
          <w:p w14:paraId="4B722FDA" w14:textId="0EFB3D42" w:rsidR="00967C1B" w:rsidRDefault="00967C1B">
            <w:pPr>
              <w:rPr>
                <w:sz w:val="20"/>
              </w:rPr>
            </w:pPr>
            <w:r w:rsidRPr="00967C1B">
              <w:rPr>
                <w:sz w:val="20"/>
              </w:rPr>
              <w:t>Интервал между fromDate и toDate не должен превышать 30 дней</w:t>
            </w:r>
          </w:p>
        </w:tc>
      </w:tr>
      <w:tr w:rsidR="00967C1B" w:rsidRPr="00863276" w14:paraId="47FFED2A" w14:textId="77777777" w:rsidTr="00EC4BA2">
        <w:tc>
          <w:tcPr>
            <w:tcW w:w="743" w:type="pct"/>
            <w:vMerge/>
            <w:shd w:val="clear" w:color="auto" w:fill="auto"/>
            <w:vAlign w:val="center"/>
          </w:tcPr>
          <w:p w14:paraId="51C9A069" w14:textId="77777777" w:rsidR="00967C1B" w:rsidRPr="00863276" w:rsidRDefault="00967C1B" w:rsidP="00EC4BA2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1BC951" w14:textId="09AE3A4B" w:rsidR="00967C1B" w:rsidRPr="004962D7" w:rsidRDefault="00967C1B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toDate</w:t>
            </w:r>
          </w:p>
        </w:tc>
        <w:tc>
          <w:tcPr>
            <w:tcW w:w="198" w:type="pct"/>
            <w:shd w:val="clear" w:color="auto" w:fill="auto"/>
          </w:tcPr>
          <w:p w14:paraId="2806F4DB" w14:textId="1A33E7F7" w:rsidR="00967C1B" w:rsidRDefault="00967C1B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DEC3387" w14:textId="7D7293D2" w:rsidR="00967C1B" w:rsidRDefault="00967C1B" w:rsidP="00EC4BA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59817DD6" w14:textId="61A89B92" w:rsidR="00967C1B" w:rsidRPr="004962D7" w:rsidRDefault="00967C1B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Конец временного интервала, в котором ведется поиск (не включается)</w:t>
            </w:r>
          </w:p>
        </w:tc>
        <w:tc>
          <w:tcPr>
            <w:tcW w:w="1387" w:type="pct"/>
            <w:vMerge/>
            <w:shd w:val="clear" w:color="auto" w:fill="auto"/>
          </w:tcPr>
          <w:p w14:paraId="57C552A2" w14:textId="77777777" w:rsidR="00967C1B" w:rsidRDefault="00967C1B" w:rsidP="00EC4BA2">
            <w:pPr>
              <w:rPr>
                <w:sz w:val="20"/>
              </w:rPr>
            </w:pPr>
          </w:p>
        </w:tc>
      </w:tr>
      <w:tr w:rsidR="00EC4BA2" w:rsidRPr="00863276" w14:paraId="57145818" w14:textId="77777777" w:rsidTr="00EC4BA2">
        <w:tc>
          <w:tcPr>
            <w:tcW w:w="743" w:type="pct"/>
            <w:vMerge/>
            <w:shd w:val="clear" w:color="auto" w:fill="auto"/>
            <w:vAlign w:val="center"/>
          </w:tcPr>
          <w:p w14:paraId="193738C4" w14:textId="77777777" w:rsidR="00EC4BA2" w:rsidRPr="00863276" w:rsidRDefault="00EC4BA2" w:rsidP="00EC4BA2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68986EC" w14:textId="232F49F6" w:rsidR="00EC4BA2" w:rsidRPr="004962D7" w:rsidRDefault="00EC4BA2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customerInfo</w:t>
            </w:r>
          </w:p>
        </w:tc>
        <w:tc>
          <w:tcPr>
            <w:tcW w:w="198" w:type="pct"/>
            <w:shd w:val="clear" w:color="auto" w:fill="auto"/>
          </w:tcPr>
          <w:p w14:paraId="150A1621" w14:textId="63940728" w:rsidR="00EC4BA2" w:rsidRDefault="00EC4BA2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EFFB659" w14:textId="40E370DC" w:rsidR="00EC4BA2" w:rsidRPr="00EC4BA2" w:rsidRDefault="00EC4BA2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73033D4F" w14:textId="06B6C2C0" w:rsidR="00EC4BA2" w:rsidRPr="004962D7" w:rsidRDefault="00EC4BA2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Сведения о заказчике</w:t>
            </w:r>
          </w:p>
        </w:tc>
        <w:tc>
          <w:tcPr>
            <w:tcW w:w="1387" w:type="pct"/>
            <w:shd w:val="clear" w:color="auto" w:fill="auto"/>
          </w:tcPr>
          <w:p w14:paraId="5E53FCC1" w14:textId="5A2730C6" w:rsidR="00EC4BA2" w:rsidRDefault="00EC4BA2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EC4BA2" w:rsidRPr="00863276" w14:paraId="4AD24370" w14:textId="77777777" w:rsidTr="00EC4BA2">
        <w:tc>
          <w:tcPr>
            <w:tcW w:w="743" w:type="pct"/>
            <w:vMerge/>
            <w:shd w:val="clear" w:color="auto" w:fill="auto"/>
            <w:vAlign w:val="center"/>
          </w:tcPr>
          <w:p w14:paraId="1D55B3D5" w14:textId="77777777" w:rsidR="00EC4BA2" w:rsidRPr="00863276" w:rsidRDefault="00EC4BA2" w:rsidP="00EC4BA2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BE0C6F8" w14:textId="21803571" w:rsidR="00EC4BA2" w:rsidRPr="004962D7" w:rsidRDefault="00EC4BA2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793E1B11" w14:textId="5456B04B" w:rsidR="00EC4BA2" w:rsidRDefault="00EC4BA2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EA1487F" w14:textId="6C2CDF3A" w:rsidR="00EC4BA2" w:rsidRDefault="00EC4BA2" w:rsidP="00EC4BA2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7" w:type="pct"/>
            <w:shd w:val="clear" w:color="auto" w:fill="auto"/>
          </w:tcPr>
          <w:p w14:paraId="6C670A93" w14:textId="5880322A" w:rsidR="00EC4BA2" w:rsidRPr="004962D7" w:rsidRDefault="00EC4BA2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Внешний идентификатор УПД/УКД (титул продавца)</w:t>
            </w:r>
          </w:p>
        </w:tc>
        <w:tc>
          <w:tcPr>
            <w:tcW w:w="1387" w:type="pct"/>
            <w:shd w:val="clear" w:color="auto" w:fill="auto"/>
          </w:tcPr>
          <w:p w14:paraId="480D8C75" w14:textId="77777777" w:rsidR="00EC4BA2" w:rsidRDefault="00EC4BA2" w:rsidP="00EC4BA2">
            <w:pPr>
              <w:rPr>
                <w:sz w:val="20"/>
              </w:rPr>
            </w:pPr>
          </w:p>
        </w:tc>
      </w:tr>
      <w:tr w:rsidR="00EC4BA2" w:rsidRPr="00863276" w14:paraId="75EFD84E" w14:textId="77777777" w:rsidTr="00EC4BA2">
        <w:tc>
          <w:tcPr>
            <w:tcW w:w="743" w:type="pct"/>
            <w:vMerge/>
            <w:shd w:val="clear" w:color="auto" w:fill="auto"/>
            <w:vAlign w:val="center"/>
          </w:tcPr>
          <w:p w14:paraId="0BB6B508" w14:textId="77777777" w:rsidR="00EC4BA2" w:rsidRPr="00863276" w:rsidRDefault="00EC4BA2" w:rsidP="00EC4BA2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B4BB3E4" w14:textId="4EAF0909" w:rsidR="00EC4BA2" w:rsidRPr="004962D7" w:rsidRDefault="00EC4BA2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objectId</w:t>
            </w:r>
          </w:p>
        </w:tc>
        <w:tc>
          <w:tcPr>
            <w:tcW w:w="198" w:type="pct"/>
            <w:shd w:val="clear" w:color="auto" w:fill="auto"/>
          </w:tcPr>
          <w:p w14:paraId="224136AE" w14:textId="1CB6049D" w:rsidR="00EC4BA2" w:rsidRDefault="00EC4BA2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ADB66A3" w14:textId="0E149D70" w:rsidR="00EC4BA2" w:rsidRDefault="00EC4BA2" w:rsidP="00EC4BA2">
            <w:pPr>
              <w:jc w:val="center"/>
              <w:rPr>
                <w:sz w:val="20"/>
                <w:lang w:val="en-US"/>
              </w:rPr>
            </w:pPr>
            <w:r w:rsidRPr="00EC4BA2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36</w:t>
            </w:r>
            <w:r w:rsidRPr="00EC4BA2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0DFD4240" w14:textId="19D94536" w:rsidR="00EC4BA2" w:rsidRPr="004962D7" w:rsidRDefault="00EC4BA2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Идентификатор объекта, присвоенный в ЕИС</w:t>
            </w:r>
          </w:p>
        </w:tc>
        <w:tc>
          <w:tcPr>
            <w:tcW w:w="1387" w:type="pct"/>
            <w:shd w:val="clear" w:color="auto" w:fill="auto"/>
          </w:tcPr>
          <w:p w14:paraId="47E34C38" w14:textId="77777777" w:rsidR="00EC4BA2" w:rsidRDefault="00EC4BA2" w:rsidP="00EC4BA2">
            <w:pPr>
              <w:rPr>
                <w:sz w:val="20"/>
              </w:rPr>
            </w:pPr>
          </w:p>
        </w:tc>
      </w:tr>
      <w:tr w:rsidR="00EC4BA2" w:rsidRPr="00863276" w14:paraId="35DB584D" w14:textId="77777777" w:rsidTr="00EC4BA2">
        <w:tc>
          <w:tcPr>
            <w:tcW w:w="743" w:type="pct"/>
            <w:vMerge/>
            <w:shd w:val="clear" w:color="auto" w:fill="auto"/>
            <w:vAlign w:val="center"/>
          </w:tcPr>
          <w:p w14:paraId="1C102DE0" w14:textId="77777777" w:rsidR="00EC4BA2" w:rsidRPr="00863276" w:rsidRDefault="00EC4BA2" w:rsidP="00EC4BA2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3BCA160" w14:textId="1A92B697" w:rsidR="00EC4BA2" w:rsidRPr="004962D7" w:rsidRDefault="00EC4BA2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contractRegNum</w:t>
            </w:r>
          </w:p>
        </w:tc>
        <w:tc>
          <w:tcPr>
            <w:tcW w:w="198" w:type="pct"/>
            <w:shd w:val="clear" w:color="auto" w:fill="auto"/>
          </w:tcPr>
          <w:p w14:paraId="66879FC9" w14:textId="0DDBCCEF" w:rsidR="00EC4BA2" w:rsidRDefault="00EC4BA2" w:rsidP="00EC4BA2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C09DFE5" w14:textId="61669A1C" w:rsidR="00EC4BA2" w:rsidRDefault="00EC4BA2" w:rsidP="00EC4BA2">
            <w:pPr>
              <w:jc w:val="center"/>
              <w:rPr>
                <w:sz w:val="20"/>
                <w:lang w:val="en-US"/>
              </w:rPr>
            </w:pPr>
            <w:r w:rsidRPr="00EC4BA2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19</w:t>
            </w:r>
            <w:r w:rsidRPr="00EC4BA2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21DF5A64" w14:textId="5E6AC232" w:rsidR="00EC4BA2" w:rsidRPr="004962D7" w:rsidRDefault="00EC4BA2" w:rsidP="00EC4BA2">
            <w:pPr>
              <w:rPr>
                <w:sz w:val="20"/>
              </w:rPr>
            </w:pPr>
            <w:r w:rsidRPr="00EC4BA2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7" w:type="pct"/>
            <w:shd w:val="clear" w:color="auto" w:fill="auto"/>
          </w:tcPr>
          <w:p w14:paraId="109B6E18" w14:textId="77777777" w:rsidR="00EC4BA2" w:rsidRDefault="00EC4BA2" w:rsidP="00EC4BA2">
            <w:pPr>
              <w:rPr>
                <w:sz w:val="20"/>
              </w:rPr>
            </w:pPr>
          </w:p>
        </w:tc>
      </w:tr>
    </w:tbl>
    <w:p w14:paraId="2E2F791F" w14:textId="441C0003" w:rsidR="00EC4BA2" w:rsidRDefault="00EC4BA2"/>
    <w:p w14:paraId="1100B8D7" w14:textId="1D7B13E3" w:rsidR="00F93D68" w:rsidRPr="00420718" w:rsidRDefault="00F93D68" w:rsidP="00F93D68">
      <w:pPr>
        <w:pStyle w:val="TableName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  <w:r>
        <w:t xml:space="preserve"> Описание структуры </w:t>
      </w:r>
      <w:r>
        <w:rPr>
          <w:lang w:val="ru-RU"/>
        </w:rPr>
        <w:t>ответа на з</w:t>
      </w:r>
      <w:r w:rsidRPr="004962D7">
        <w:rPr>
          <w:lang w:val="ru-RU"/>
        </w:rPr>
        <w:t xml:space="preserve">апрос </w:t>
      </w:r>
      <w:r w:rsidRPr="00EE3C13">
        <w:rPr>
          <w:lang w:val="ru-RU"/>
        </w:rPr>
        <w:t xml:space="preserve">сведений </w:t>
      </w:r>
      <w:r w:rsidR="00CA24C4" w:rsidRPr="00CA24C4">
        <w:rPr>
          <w:lang w:val="ru-RU"/>
        </w:rPr>
        <w:t>о частично подписанных / подписанных документах электронного актирования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F93D68" w:rsidRPr="00863276" w14:paraId="0A8CE3A3" w14:textId="77777777" w:rsidTr="0092064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63BFC348" w14:textId="77777777" w:rsidR="00F93D68" w:rsidRPr="00863276" w:rsidRDefault="00F93D68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EB388D2" w14:textId="77777777" w:rsidR="00F93D68" w:rsidRPr="00863276" w:rsidRDefault="00F93D68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894B269" w14:textId="77777777" w:rsidR="00F93D68" w:rsidRPr="00863276" w:rsidRDefault="00F93D68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5B8D42FB" w14:textId="77777777" w:rsidR="00F93D68" w:rsidRPr="00863276" w:rsidRDefault="00F93D68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54F730B" w14:textId="77777777" w:rsidR="00F93D68" w:rsidRPr="00863276" w:rsidRDefault="00F93D68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3FD615C" w14:textId="77777777" w:rsidR="00F93D68" w:rsidRPr="00863276" w:rsidRDefault="00F93D68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F93D68" w:rsidRPr="00863276" w14:paraId="235FB590" w14:textId="77777777" w:rsidTr="00920640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A059631" w14:textId="40ADAF27" w:rsidR="00F93D68" w:rsidRPr="00863276" w:rsidRDefault="00F93D68" w:rsidP="0092064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F93D68">
              <w:rPr>
                <w:b/>
                <w:sz w:val="20"/>
              </w:rPr>
              <w:t>Ответ на запрос сведений о подписанных документах электронного актирования</w:t>
            </w:r>
          </w:p>
        </w:tc>
      </w:tr>
      <w:tr w:rsidR="00F93D68" w:rsidRPr="00863276" w14:paraId="07D38ECA" w14:textId="77777777" w:rsidTr="00920640">
        <w:tc>
          <w:tcPr>
            <w:tcW w:w="743" w:type="pct"/>
            <w:shd w:val="clear" w:color="auto" w:fill="auto"/>
          </w:tcPr>
          <w:p w14:paraId="29C50E09" w14:textId="371AB156" w:rsidR="00F93D68" w:rsidRPr="004962D7" w:rsidRDefault="00F93D68" w:rsidP="00920640">
            <w:pPr>
              <w:spacing w:after="0"/>
              <w:jc w:val="both"/>
              <w:rPr>
                <w:b/>
                <w:sz w:val="20"/>
              </w:rPr>
            </w:pPr>
            <w:r w:rsidRPr="00F93D68">
              <w:rPr>
                <w:b/>
                <w:sz w:val="20"/>
              </w:rPr>
              <w:t>lkpGetObjectListResponse</w:t>
            </w:r>
          </w:p>
        </w:tc>
        <w:tc>
          <w:tcPr>
            <w:tcW w:w="790" w:type="pct"/>
            <w:shd w:val="clear" w:color="auto" w:fill="auto"/>
          </w:tcPr>
          <w:p w14:paraId="07B83601" w14:textId="77777777" w:rsidR="00F93D68" w:rsidRPr="00863276" w:rsidRDefault="00F93D68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0FC89D2" w14:textId="77777777" w:rsidR="00F93D68" w:rsidRPr="00863276" w:rsidRDefault="00F93D68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34025BD" w14:textId="77777777" w:rsidR="00F93D68" w:rsidRPr="00863276" w:rsidRDefault="00F93D68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EF4A571" w14:textId="77777777" w:rsidR="00F93D68" w:rsidRPr="00863276" w:rsidRDefault="00F93D68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A7BBB77" w14:textId="77777777" w:rsidR="00F93D68" w:rsidRPr="00863276" w:rsidRDefault="00F93D68" w:rsidP="00920640">
            <w:pPr>
              <w:spacing w:after="0"/>
              <w:jc w:val="both"/>
              <w:rPr>
                <w:sz w:val="20"/>
              </w:rPr>
            </w:pPr>
          </w:p>
        </w:tc>
      </w:tr>
      <w:tr w:rsidR="00F93D68" w:rsidRPr="00863276" w14:paraId="6695E691" w14:textId="77777777" w:rsidTr="00920640">
        <w:tc>
          <w:tcPr>
            <w:tcW w:w="743" w:type="pct"/>
            <w:vMerge w:val="restart"/>
            <w:shd w:val="clear" w:color="auto" w:fill="auto"/>
            <w:vAlign w:val="center"/>
          </w:tcPr>
          <w:p w14:paraId="5A198498" w14:textId="77777777" w:rsidR="00F93D68" w:rsidRPr="00863276" w:rsidRDefault="00F93D68" w:rsidP="00920640">
            <w:pPr>
              <w:spacing w:after="0"/>
              <w:jc w:val="center"/>
              <w:rPr>
                <w:sz w:val="20"/>
              </w:rPr>
            </w:pPr>
            <w:r w:rsidRPr="00EE3C13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20009150" w14:textId="77777777" w:rsidR="00F93D68" w:rsidRPr="00863276" w:rsidRDefault="00F93D68" w:rsidP="00920640">
            <w:pPr>
              <w:rPr>
                <w:sz w:val="20"/>
              </w:rPr>
            </w:pPr>
            <w:r w:rsidRPr="004962D7">
              <w:rPr>
                <w:sz w:val="20"/>
              </w:rPr>
              <w:t>errorInfo</w:t>
            </w:r>
          </w:p>
        </w:tc>
        <w:tc>
          <w:tcPr>
            <w:tcW w:w="198" w:type="pct"/>
            <w:shd w:val="clear" w:color="auto" w:fill="auto"/>
          </w:tcPr>
          <w:p w14:paraId="50D37896" w14:textId="77777777" w:rsidR="00F93D68" w:rsidRPr="00863276" w:rsidRDefault="00F93D68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BC5FA1E" w14:textId="77777777" w:rsidR="00F93D68" w:rsidRPr="004962D7" w:rsidRDefault="00F93D68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551932C1" w14:textId="77777777" w:rsidR="00F93D68" w:rsidRPr="00863276" w:rsidRDefault="00F93D68" w:rsidP="00920640">
            <w:pPr>
              <w:rPr>
                <w:sz w:val="20"/>
              </w:rPr>
            </w:pPr>
            <w:r w:rsidRPr="004962D7">
              <w:rPr>
                <w:sz w:val="20"/>
              </w:rPr>
              <w:t>Результат вызова сервиса в случае ошибки</w:t>
            </w:r>
          </w:p>
        </w:tc>
        <w:tc>
          <w:tcPr>
            <w:tcW w:w="1387" w:type="pct"/>
            <w:shd w:val="clear" w:color="auto" w:fill="auto"/>
          </w:tcPr>
          <w:p w14:paraId="42BCF87F" w14:textId="77777777" w:rsidR="00F93D68" w:rsidRPr="006469F7" w:rsidRDefault="00F93D68" w:rsidP="00920640">
            <w:pPr>
              <w:rPr>
                <w:sz w:val="20"/>
              </w:rPr>
            </w:pPr>
            <w:r w:rsidRPr="000C25B1">
              <w:rPr>
                <w:sz w:val="20"/>
              </w:rPr>
              <w:t xml:space="preserve">Состав блока аналогичен составу  </w:t>
            </w:r>
            <w:r>
              <w:rPr>
                <w:sz w:val="20"/>
              </w:rPr>
              <w:t xml:space="preserve">одноименного </w:t>
            </w:r>
            <w:r w:rsidRPr="000C25B1">
              <w:rPr>
                <w:sz w:val="20"/>
              </w:rPr>
              <w:t>блока, указанного выше</w:t>
            </w:r>
          </w:p>
        </w:tc>
      </w:tr>
      <w:tr w:rsidR="00F93D68" w:rsidRPr="00863276" w14:paraId="14189BED" w14:textId="77777777" w:rsidTr="00920640">
        <w:tc>
          <w:tcPr>
            <w:tcW w:w="743" w:type="pct"/>
            <w:vMerge/>
            <w:shd w:val="clear" w:color="auto" w:fill="auto"/>
            <w:vAlign w:val="center"/>
          </w:tcPr>
          <w:p w14:paraId="1FBB3EFD" w14:textId="77777777" w:rsidR="00F93D68" w:rsidRPr="00863276" w:rsidRDefault="00F93D68" w:rsidP="0092064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D6C427B" w14:textId="7D9F3E97" w:rsidR="00F93D68" w:rsidRPr="004962D7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objectList</w:t>
            </w:r>
          </w:p>
        </w:tc>
        <w:tc>
          <w:tcPr>
            <w:tcW w:w="198" w:type="pct"/>
            <w:shd w:val="clear" w:color="auto" w:fill="auto"/>
          </w:tcPr>
          <w:p w14:paraId="6D3F48F7" w14:textId="77777777" w:rsidR="00F93D68" w:rsidRDefault="00F93D68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FDF154E" w14:textId="77777777" w:rsidR="00F93D68" w:rsidRDefault="00F93D68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1C4128A1" w14:textId="3067549E" w:rsidR="00F93D68" w:rsidRPr="004962D7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Список кратких сведений о подписанных документах электронного актирования</w:t>
            </w:r>
          </w:p>
        </w:tc>
        <w:tc>
          <w:tcPr>
            <w:tcW w:w="1387" w:type="pct"/>
            <w:shd w:val="clear" w:color="auto" w:fill="auto"/>
          </w:tcPr>
          <w:p w14:paraId="0AC0736C" w14:textId="77777777" w:rsidR="00F93D68" w:rsidRDefault="00F93D68" w:rsidP="00920640">
            <w:pPr>
              <w:rPr>
                <w:sz w:val="20"/>
              </w:rPr>
            </w:pPr>
          </w:p>
        </w:tc>
      </w:tr>
      <w:tr w:rsidR="00F93D68" w:rsidRPr="00863276" w14:paraId="3CAB0EE4" w14:textId="77777777" w:rsidTr="00920640">
        <w:tc>
          <w:tcPr>
            <w:tcW w:w="5000" w:type="pct"/>
            <w:gridSpan w:val="6"/>
            <w:shd w:val="clear" w:color="auto" w:fill="auto"/>
            <w:vAlign w:val="center"/>
          </w:tcPr>
          <w:p w14:paraId="0F229497" w14:textId="4FEE3B67" w:rsidR="00F93D68" w:rsidRPr="00EE3C13" w:rsidRDefault="00F93D68" w:rsidP="00920640">
            <w:pPr>
              <w:jc w:val="center"/>
              <w:rPr>
                <w:b/>
                <w:sz w:val="20"/>
              </w:rPr>
            </w:pPr>
            <w:r w:rsidRPr="00F93D68">
              <w:rPr>
                <w:b/>
                <w:sz w:val="20"/>
              </w:rPr>
              <w:lastRenderedPageBreak/>
              <w:t>Список кратких сведений о подписанных документах электронного актирования</w:t>
            </w:r>
          </w:p>
        </w:tc>
      </w:tr>
      <w:tr w:rsidR="00F93D68" w:rsidRPr="00863276" w14:paraId="76444B11" w14:textId="77777777" w:rsidTr="00920640">
        <w:tc>
          <w:tcPr>
            <w:tcW w:w="743" w:type="pct"/>
            <w:shd w:val="clear" w:color="auto" w:fill="auto"/>
            <w:vAlign w:val="center"/>
          </w:tcPr>
          <w:p w14:paraId="096716D9" w14:textId="24BDFAF4" w:rsidR="00F93D68" w:rsidRPr="00EE3C13" w:rsidRDefault="00F93D68" w:rsidP="00920640">
            <w:pPr>
              <w:spacing w:after="0"/>
              <w:rPr>
                <w:b/>
                <w:sz w:val="20"/>
              </w:rPr>
            </w:pPr>
            <w:r w:rsidRPr="00F93D68">
              <w:rPr>
                <w:b/>
                <w:sz w:val="20"/>
              </w:rPr>
              <w:t>objectList</w:t>
            </w:r>
          </w:p>
        </w:tc>
        <w:tc>
          <w:tcPr>
            <w:tcW w:w="790" w:type="pct"/>
            <w:shd w:val="clear" w:color="auto" w:fill="auto"/>
          </w:tcPr>
          <w:p w14:paraId="52E44A63" w14:textId="77777777" w:rsidR="00F93D68" w:rsidRPr="00EE3C13" w:rsidRDefault="00F93D68" w:rsidP="0092064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B06A3B7" w14:textId="77777777" w:rsidR="00F93D68" w:rsidRDefault="00F93D68" w:rsidP="00920640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8C35E99" w14:textId="77777777" w:rsidR="00F93D68" w:rsidRDefault="00F93D68" w:rsidP="00920640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A10F97C" w14:textId="77777777" w:rsidR="00F93D68" w:rsidRPr="00EE3C13" w:rsidRDefault="00F93D68" w:rsidP="00920640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83FE515" w14:textId="77777777" w:rsidR="00F93D68" w:rsidRDefault="00F93D68" w:rsidP="00920640">
            <w:pPr>
              <w:rPr>
                <w:sz w:val="20"/>
              </w:rPr>
            </w:pPr>
          </w:p>
        </w:tc>
      </w:tr>
      <w:tr w:rsidR="00F93D68" w:rsidRPr="00863276" w14:paraId="6BA03DDB" w14:textId="77777777" w:rsidTr="00920640">
        <w:tc>
          <w:tcPr>
            <w:tcW w:w="743" w:type="pct"/>
            <w:shd w:val="clear" w:color="auto" w:fill="auto"/>
            <w:vAlign w:val="center"/>
          </w:tcPr>
          <w:p w14:paraId="3500AF5B" w14:textId="77777777" w:rsidR="00F93D68" w:rsidRPr="00863276" w:rsidRDefault="00F93D68" w:rsidP="00920640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6540A5A" w14:textId="234C785D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1E05CD" w14:textId="42EC75B5" w:rsidR="00F93D68" w:rsidRPr="00F93D68" w:rsidRDefault="00F93D68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7D13A8D" w14:textId="046C6FA8" w:rsidR="00F93D68" w:rsidRPr="00F93D68" w:rsidRDefault="00F93D68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0C00C16" w14:textId="02AE3548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Краткие сведения о подписанном документе электронного актирования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13C236" w14:textId="77777777" w:rsidR="00F93D68" w:rsidRDefault="00F93D68" w:rsidP="00920640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A168EE">
              <w:rPr>
                <w:sz w:val="20"/>
              </w:rPr>
              <w:t>.</w:t>
            </w:r>
          </w:p>
          <w:p w14:paraId="229C922B" w14:textId="4E9D766F" w:rsidR="00A168EE" w:rsidRPr="00F93D68" w:rsidRDefault="00A168EE" w:rsidP="00A168EE">
            <w:pPr>
              <w:rPr>
                <w:sz w:val="20"/>
              </w:rPr>
            </w:pPr>
            <w:r w:rsidRPr="00A168EE">
              <w:rPr>
                <w:sz w:val="20"/>
              </w:rPr>
              <w:t xml:space="preserve">Если по указанным критериям отбора не будет найдено ни одного </w:t>
            </w:r>
            <w:r>
              <w:rPr>
                <w:sz w:val="20"/>
              </w:rPr>
              <w:t>документа</w:t>
            </w:r>
            <w:r w:rsidRPr="00A168EE">
              <w:rPr>
                <w:sz w:val="20"/>
              </w:rPr>
              <w:t>, то блок будет отсутствовать</w:t>
            </w:r>
          </w:p>
        </w:tc>
      </w:tr>
      <w:tr w:rsidR="00F93D68" w:rsidRPr="00863276" w14:paraId="3C33ED95" w14:textId="77777777" w:rsidTr="00F93D68">
        <w:tc>
          <w:tcPr>
            <w:tcW w:w="5000" w:type="pct"/>
            <w:gridSpan w:val="6"/>
            <w:shd w:val="clear" w:color="auto" w:fill="auto"/>
            <w:vAlign w:val="center"/>
          </w:tcPr>
          <w:p w14:paraId="799DF7AF" w14:textId="7C47C1AB" w:rsidR="00F93D68" w:rsidRPr="00F93D68" w:rsidRDefault="00F93D68" w:rsidP="00F93D68">
            <w:pPr>
              <w:jc w:val="center"/>
              <w:rPr>
                <w:b/>
                <w:sz w:val="20"/>
              </w:rPr>
            </w:pPr>
            <w:r w:rsidRPr="00F93D68">
              <w:rPr>
                <w:b/>
                <w:sz w:val="20"/>
              </w:rPr>
              <w:t>Краткие сведения о подписанном документе электронного актирования</w:t>
            </w:r>
          </w:p>
        </w:tc>
      </w:tr>
      <w:tr w:rsidR="00F93D68" w:rsidRPr="00863276" w14:paraId="6A709244" w14:textId="77777777" w:rsidTr="00920640">
        <w:tc>
          <w:tcPr>
            <w:tcW w:w="743" w:type="pct"/>
            <w:shd w:val="clear" w:color="auto" w:fill="auto"/>
            <w:vAlign w:val="center"/>
          </w:tcPr>
          <w:p w14:paraId="2F2E5475" w14:textId="680A59D6" w:rsidR="00F93D68" w:rsidRPr="00F93D68" w:rsidRDefault="00F93D68" w:rsidP="00920640">
            <w:pPr>
              <w:spacing w:after="0"/>
              <w:rPr>
                <w:b/>
                <w:sz w:val="20"/>
              </w:rPr>
            </w:pPr>
            <w:r w:rsidRPr="00F93D68">
              <w:rPr>
                <w:b/>
                <w:sz w:val="20"/>
              </w:rPr>
              <w:t>objectInfo</w:t>
            </w:r>
          </w:p>
        </w:tc>
        <w:tc>
          <w:tcPr>
            <w:tcW w:w="790" w:type="pct"/>
            <w:shd w:val="clear" w:color="auto" w:fill="auto"/>
            <w:vAlign w:val="center"/>
          </w:tcPr>
          <w:p w14:paraId="1F6AD27D" w14:textId="25E07950" w:rsidR="00F93D68" w:rsidRPr="00EE3C13" w:rsidRDefault="00F93D68" w:rsidP="0092064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  <w:vAlign w:val="center"/>
          </w:tcPr>
          <w:p w14:paraId="6019D1E9" w14:textId="09C6ACD1" w:rsidR="00F93D68" w:rsidRDefault="00F93D68" w:rsidP="00920640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  <w:vAlign w:val="center"/>
          </w:tcPr>
          <w:p w14:paraId="5996C2F1" w14:textId="2DFACE3C" w:rsidR="00F93D68" w:rsidRPr="00EE3C13" w:rsidRDefault="00F93D68" w:rsidP="00920640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07C17597" w14:textId="0B895126" w:rsidR="00F93D68" w:rsidRPr="00EE3C13" w:rsidRDefault="00F93D68" w:rsidP="00920640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  <w:vAlign w:val="center"/>
          </w:tcPr>
          <w:p w14:paraId="23C8D3C2" w14:textId="77777777" w:rsidR="00F93D68" w:rsidRDefault="00F93D68" w:rsidP="00920640">
            <w:pPr>
              <w:rPr>
                <w:sz w:val="20"/>
              </w:rPr>
            </w:pPr>
          </w:p>
        </w:tc>
      </w:tr>
      <w:tr w:rsidR="00F93D68" w:rsidRPr="00863276" w14:paraId="2DB7EAFC" w14:textId="77777777" w:rsidTr="00920640">
        <w:tc>
          <w:tcPr>
            <w:tcW w:w="743" w:type="pct"/>
            <w:shd w:val="clear" w:color="auto" w:fill="auto"/>
            <w:vAlign w:val="center"/>
          </w:tcPr>
          <w:p w14:paraId="3D51AA9D" w14:textId="77777777" w:rsidR="00F93D68" w:rsidRPr="00863276" w:rsidRDefault="00F93D68" w:rsidP="00920640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10B2760" w14:textId="083AD0F2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3F2354A" w14:textId="17C44996" w:rsidR="00F93D68" w:rsidRDefault="00F93D68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DF32031" w14:textId="4FE60757" w:rsidR="00F93D68" w:rsidRPr="00F93D68" w:rsidRDefault="00F93D68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326C1A5" w14:textId="481B83BD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Идентификатор, по которому может быть запрошен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0DF9DDC" w14:textId="77777777" w:rsidR="00F93D68" w:rsidRDefault="00F93D68" w:rsidP="00920640">
            <w:pPr>
              <w:rPr>
                <w:sz w:val="20"/>
              </w:rPr>
            </w:pPr>
          </w:p>
        </w:tc>
      </w:tr>
      <w:tr w:rsidR="00E47BC4" w:rsidRPr="00863276" w14:paraId="0ABA141A" w14:textId="77777777" w:rsidTr="00920640">
        <w:tc>
          <w:tcPr>
            <w:tcW w:w="743" w:type="pct"/>
            <w:shd w:val="clear" w:color="auto" w:fill="auto"/>
            <w:vAlign w:val="center"/>
          </w:tcPr>
          <w:p w14:paraId="6E1C321C" w14:textId="77777777" w:rsidR="00E47BC4" w:rsidRPr="00863276" w:rsidRDefault="00E47BC4" w:rsidP="00920640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4ABB60CB" w14:textId="0016A523" w:rsidR="00E47BC4" w:rsidRPr="00F93D68" w:rsidRDefault="00E47BC4" w:rsidP="00920640">
            <w:pPr>
              <w:rPr>
                <w:sz w:val="20"/>
              </w:rPr>
            </w:pPr>
            <w:r w:rsidRPr="00E47BC4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117D3912" w14:textId="5724A308" w:rsidR="00E47BC4" w:rsidRDefault="00E47BC4" w:rsidP="00920640">
            <w:pPr>
              <w:jc w:val="center"/>
              <w:rPr>
                <w:sz w:val="20"/>
              </w:rPr>
            </w:pPr>
            <w:r w:rsidRPr="00E47BC4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C031B8B" w14:textId="3C1FFA04" w:rsidR="00E47BC4" w:rsidRPr="00B63903" w:rsidRDefault="00E47BC4">
            <w:pPr>
              <w:jc w:val="center"/>
              <w:rPr>
                <w:sz w:val="20"/>
              </w:rPr>
            </w:pPr>
            <w:r w:rsidRPr="00E47BC4"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 w:rsidRPr="00E47BC4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E445938" w14:textId="74B92CB7" w:rsidR="00E47BC4" w:rsidRPr="00F93D68" w:rsidRDefault="00E47BC4" w:rsidP="00920640">
            <w:pPr>
              <w:rPr>
                <w:sz w:val="20"/>
              </w:rPr>
            </w:pPr>
            <w:r w:rsidRPr="00E47BC4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F1F9C40" w14:textId="77777777" w:rsidR="00E47BC4" w:rsidRDefault="00E47BC4" w:rsidP="00920640">
            <w:pPr>
              <w:rPr>
                <w:sz w:val="20"/>
              </w:rPr>
            </w:pPr>
          </w:p>
        </w:tc>
      </w:tr>
      <w:tr w:rsidR="00F93D68" w:rsidRPr="00863276" w14:paraId="35C6107F" w14:textId="77777777" w:rsidTr="00920640">
        <w:tc>
          <w:tcPr>
            <w:tcW w:w="743" w:type="pct"/>
            <w:shd w:val="clear" w:color="auto" w:fill="auto"/>
            <w:vAlign w:val="center"/>
          </w:tcPr>
          <w:p w14:paraId="452CA029" w14:textId="77777777" w:rsidR="00F93D68" w:rsidRPr="00863276" w:rsidRDefault="00F93D68" w:rsidP="00920640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C091C09" w14:textId="00878427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objectId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485689F" w14:textId="6047B61D" w:rsidR="00F93D68" w:rsidRDefault="00F93D68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D0B966B" w14:textId="345D279A" w:rsidR="00F93D68" w:rsidRPr="00EE3C13" w:rsidRDefault="00F93D68" w:rsidP="00920640">
            <w:pPr>
              <w:jc w:val="center"/>
              <w:rPr>
                <w:sz w:val="20"/>
              </w:rPr>
            </w:pPr>
            <w:r w:rsidRPr="00F93D68">
              <w:rPr>
                <w:sz w:val="20"/>
                <w:lang w:val="en-US"/>
              </w:rPr>
              <w:t>T(1-36)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0966DF8" w14:textId="347B79CE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Идентификатор УПД/УКД (титул продавца), к которому относится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605C0E6" w14:textId="77777777" w:rsidR="00F93D68" w:rsidRDefault="00F93D68" w:rsidP="00920640">
            <w:pPr>
              <w:rPr>
                <w:sz w:val="20"/>
              </w:rPr>
            </w:pPr>
          </w:p>
        </w:tc>
      </w:tr>
      <w:tr w:rsidR="00F93D68" w:rsidRPr="00863276" w14:paraId="2CE0DBE4" w14:textId="77777777" w:rsidTr="00920640">
        <w:tc>
          <w:tcPr>
            <w:tcW w:w="743" w:type="pct"/>
            <w:shd w:val="clear" w:color="auto" w:fill="auto"/>
            <w:vAlign w:val="center"/>
          </w:tcPr>
          <w:p w14:paraId="2A1B59C8" w14:textId="77777777" w:rsidR="00F93D68" w:rsidRPr="00863276" w:rsidRDefault="00F93D68" w:rsidP="00920640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6500B3F" w14:textId="59E72FE9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idFile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7CC5590" w14:textId="3A226056" w:rsidR="00F93D68" w:rsidRDefault="00F93D68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4FB61E1" w14:textId="7681863A" w:rsidR="00F93D68" w:rsidRPr="00EE3C13" w:rsidRDefault="00F93D68" w:rsidP="00F93D68">
            <w:pPr>
              <w:jc w:val="center"/>
              <w:rPr>
                <w:sz w:val="20"/>
              </w:rPr>
            </w:pPr>
            <w:r w:rsidRPr="00F93D68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93D68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AE6FC95" w14:textId="01DBE515" w:rsidR="00F93D68" w:rsidRPr="00EE3C13" w:rsidRDefault="00F93D68" w:rsidP="00F93D68">
            <w:pPr>
              <w:rPr>
                <w:sz w:val="20"/>
              </w:rPr>
            </w:pPr>
            <w:r>
              <w:rPr>
                <w:sz w:val="20"/>
              </w:rPr>
              <w:t>Идентификатор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A74C61B" w14:textId="67054432" w:rsidR="00F93D68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Соответвует атрибуту ИдФайл xml-документа</w:t>
            </w:r>
          </w:p>
        </w:tc>
      </w:tr>
      <w:tr w:rsidR="00F93D68" w:rsidRPr="00863276" w14:paraId="442B894D" w14:textId="77777777" w:rsidTr="00920640">
        <w:tc>
          <w:tcPr>
            <w:tcW w:w="743" w:type="pct"/>
            <w:shd w:val="clear" w:color="auto" w:fill="auto"/>
            <w:vAlign w:val="center"/>
          </w:tcPr>
          <w:p w14:paraId="33288BC8" w14:textId="77777777" w:rsidR="00F93D68" w:rsidRPr="00863276" w:rsidRDefault="00F93D68" w:rsidP="00920640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873BFE" w14:textId="4140080D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documentKind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0154BED" w14:textId="53D68900" w:rsidR="00F93D68" w:rsidRDefault="00F93D68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6C0E95F7" w14:textId="50AD049F" w:rsidR="00F93D68" w:rsidRPr="00EE3C13" w:rsidRDefault="00F93D68" w:rsidP="00F93D68">
            <w:pPr>
              <w:jc w:val="center"/>
              <w:rPr>
                <w:sz w:val="20"/>
              </w:rPr>
            </w:pPr>
            <w:r w:rsidRPr="00F93D68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F93D68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69C20E4" w14:textId="1B5D180B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A67D8E" w14:textId="77777777" w:rsidR="00F93D68" w:rsidRDefault="00F93D68" w:rsidP="00920640">
            <w:pPr>
              <w:rPr>
                <w:sz w:val="20"/>
              </w:rPr>
            </w:pPr>
          </w:p>
        </w:tc>
      </w:tr>
      <w:tr w:rsidR="00F93D68" w:rsidRPr="00863276" w14:paraId="3720F868" w14:textId="77777777" w:rsidTr="00920640">
        <w:tc>
          <w:tcPr>
            <w:tcW w:w="743" w:type="pct"/>
            <w:shd w:val="clear" w:color="auto" w:fill="auto"/>
            <w:vAlign w:val="center"/>
          </w:tcPr>
          <w:p w14:paraId="66472306" w14:textId="77777777" w:rsidR="00F93D68" w:rsidRPr="00863276" w:rsidRDefault="00F93D68" w:rsidP="00920640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2178E52" w14:textId="6F7976F1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CBBC444" w14:textId="6852A2F5" w:rsidR="00F93D68" w:rsidRDefault="00F93D68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A6554CB" w14:textId="7B524732" w:rsidR="00F93D68" w:rsidRPr="00F93D68" w:rsidRDefault="00F93D68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C72E5C3" w14:textId="5813B8C7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Дата и время подписания / получения от покупателя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EE5209C" w14:textId="77777777" w:rsidR="00F93D68" w:rsidRDefault="00F93D68" w:rsidP="00920640">
            <w:pPr>
              <w:rPr>
                <w:sz w:val="20"/>
              </w:rPr>
            </w:pPr>
          </w:p>
        </w:tc>
      </w:tr>
      <w:tr w:rsidR="00F93D68" w:rsidRPr="00863276" w14:paraId="4D8DAF44" w14:textId="77777777" w:rsidTr="00920640">
        <w:tc>
          <w:tcPr>
            <w:tcW w:w="743" w:type="pct"/>
            <w:shd w:val="clear" w:color="auto" w:fill="auto"/>
            <w:vAlign w:val="center"/>
          </w:tcPr>
          <w:p w14:paraId="462C868C" w14:textId="77777777" w:rsidR="00F93D68" w:rsidRPr="00863276" w:rsidRDefault="00F93D68" w:rsidP="00920640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5328EFD" w14:textId="1542304D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FA4497D" w14:textId="454288AA" w:rsidR="00F93D68" w:rsidRDefault="00F93D68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CA4287D" w14:textId="7194FAA1" w:rsidR="00F93D68" w:rsidRPr="00F93D68" w:rsidRDefault="00F93D68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0B2026E" w14:textId="04F87F2B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257896F" w14:textId="77777777" w:rsidR="00F93D68" w:rsidRDefault="00F93D68" w:rsidP="00F93D68">
            <w:pPr>
              <w:rPr>
                <w:sz w:val="20"/>
              </w:rPr>
            </w:pPr>
            <w:r>
              <w:rPr>
                <w:sz w:val="20"/>
              </w:rPr>
              <w:t>Принимаемые значение:</w:t>
            </w:r>
          </w:p>
          <w:p w14:paraId="2A48090C" w14:textId="0E6636F8" w:rsidR="00F93D68" w:rsidRPr="001B7261" w:rsidRDefault="00F93D68" w:rsidP="00F93D68">
            <w:pPr>
              <w:rPr>
                <w:sz w:val="20"/>
              </w:rPr>
            </w:pPr>
            <w:r w:rsidRPr="001B7261">
              <w:rPr>
                <w:sz w:val="20"/>
              </w:rPr>
              <w:t>9.0</w:t>
            </w:r>
          </w:p>
          <w:p w14:paraId="288FE402" w14:textId="77777777" w:rsidR="00F93D68" w:rsidRPr="001B7261" w:rsidRDefault="00F93D68" w:rsidP="00F93D68">
            <w:pPr>
              <w:rPr>
                <w:sz w:val="20"/>
              </w:rPr>
            </w:pPr>
            <w:r w:rsidRPr="001B7261">
              <w:rPr>
                <w:sz w:val="20"/>
              </w:rPr>
              <w:t>9.0.100</w:t>
            </w:r>
          </w:p>
          <w:p w14:paraId="332AE19E" w14:textId="77777777" w:rsidR="00F93D68" w:rsidRPr="001B7261" w:rsidRDefault="00F93D68" w:rsidP="00F93D68">
            <w:pPr>
              <w:rPr>
                <w:sz w:val="20"/>
              </w:rPr>
            </w:pPr>
            <w:r>
              <w:rPr>
                <w:sz w:val="20"/>
              </w:rPr>
              <w:t>9.1</w:t>
            </w:r>
          </w:p>
          <w:p w14:paraId="0F1E296B" w14:textId="77777777" w:rsidR="00F93D68" w:rsidRDefault="00F93D68" w:rsidP="00F93D68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14:paraId="13279822" w14:textId="77777777" w:rsidR="00F93D68" w:rsidRDefault="00F93D68" w:rsidP="00F93D68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14:paraId="7F8FE247" w14:textId="77777777" w:rsidR="00F93D68" w:rsidRDefault="00F93D68" w:rsidP="00F93D68">
            <w:pPr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14:paraId="17E01266" w14:textId="77777777" w:rsidR="00F93D68" w:rsidRDefault="00F93D68" w:rsidP="00F93D68">
            <w:pPr>
              <w:rPr>
                <w:sz w:val="20"/>
              </w:rPr>
            </w:pPr>
            <w:r>
              <w:rPr>
                <w:sz w:val="20"/>
              </w:rPr>
              <w:t>10.1</w:t>
            </w:r>
          </w:p>
          <w:p w14:paraId="57D0FC06" w14:textId="77777777" w:rsidR="00F93D68" w:rsidRDefault="00F93D68" w:rsidP="00F93D68">
            <w:pPr>
              <w:rPr>
                <w:sz w:val="20"/>
              </w:rPr>
            </w:pPr>
            <w:r>
              <w:rPr>
                <w:sz w:val="20"/>
              </w:rPr>
              <w:t>10.2</w:t>
            </w:r>
          </w:p>
          <w:p w14:paraId="51AC710A" w14:textId="5D2C2F91" w:rsidR="000F2973" w:rsidRDefault="000F2973" w:rsidP="00F93D68">
            <w:pPr>
              <w:rPr>
                <w:sz w:val="20"/>
              </w:rPr>
            </w:pPr>
            <w:r>
              <w:rPr>
                <w:sz w:val="20"/>
              </w:rPr>
              <w:t>10.</w:t>
            </w:r>
            <w:r w:rsidR="009C15C5">
              <w:rPr>
                <w:sz w:val="20"/>
              </w:rPr>
              <w:t>2.</w:t>
            </w:r>
            <w:r>
              <w:rPr>
                <w:sz w:val="20"/>
              </w:rPr>
              <w:t>3</w:t>
            </w:r>
            <w:r w:rsidR="009C15C5">
              <w:rPr>
                <w:sz w:val="20"/>
              </w:rPr>
              <w:t>10</w:t>
            </w:r>
          </w:p>
          <w:p w14:paraId="0329B289" w14:textId="50F8E3AE" w:rsidR="002A1EAA" w:rsidRDefault="002A1EAA" w:rsidP="00F93D68">
            <w:pPr>
              <w:rPr>
                <w:sz w:val="20"/>
              </w:rPr>
            </w:pPr>
            <w:r w:rsidRPr="002A1EAA">
              <w:rPr>
                <w:sz w:val="20"/>
              </w:rPr>
              <w:t>10.2.3</w:t>
            </w:r>
            <w:r>
              <w:rPr>
                <w:sz w:val="20"/>
              </w:rPr>
              <w:t>2</w:t>
            </w:r>
            <w:r w:rsidRPr="002A1EAA">
              <w:rPr>
                <w:sz w:val="20"/>
              </w:rPr>
              <w:t>0</w:t>
            </w:r>
          </w:p>
          <w:p w14:paraId="73222D32" w14:textId="77777777" w:rsidR="00D02428" w:rsidRDefault="00D02428" w:rsidP="00F93D68">
            <w:pPr>
              <w:rPr>
                <w:sz w:val="20"/>
              </w:rPr>
            </w:pPr>
            <w:r>
              <w:rPr>
                <w:sz w:val="20"/>
              </w:rPr>
              <w:t>10.3</w:t>
            </w:r>
          </w:p>
          <w:p w14:paraId="52E3A5F9" w14:textId="77777777" w:rsidR="002A1EAA" w:rsidRDefault="002A1EAA" w:rsidP="00F93D68">
            <w:pPr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14:paraId="06618D47" w14:textId="77777777" w:rsidR="008031C5" w:rsidRDefault="008031C5" w:rsidP="00F93D68">
            <w:pPr>
              <w:rPr>
                <w:sz w:val="20"/>
              </w:rPr>
            </w:pPr>
            <w:r>
              <w:rPr>
                <w:sz w:val="20"/>
              </w:rPr>
              <w:t>11.1</w:t>
            </w:r>
          </w:p>
          <w:p w14:paraId="7AFED47C" w14:textId="77777777" w:rsidR="00544DBA" w:rsidRDefault="00544DBA" w:rsidP="00F93D68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11.2</w:t>
            </w:r>
          </w:p>
          <w:p w14:paraId="477FE8C4" w14:textId="77777777" w:rsidR="00273993" w:rsidRDefault="00273993" w:rsidP="00F93D68">
            <w:pPr>
              <w:rPr>
                <w:sz w:val="20"/>
              </w:rPr>
            </w:pPr>
            <w:r>
              <w:rPr>
                <w:sz w:val="20"/>
              </w:rPr>
              <w:t>11.3</w:t>
            </w:r>
          </w:p>
          <w:p w14:paraId="594F57E2" w14:textId="77777777" w:rsidR="00B63903" w:rsidRDefault="00B63903" w:rsidP="00F93D68">
            <w:pPr>
              <w:rPr>
                <w:sz w:val="20"/>
              </w:rPr>
            </w:pPr>
            <w:r>
              <w:rPr>
                <w:sz w:val="20"/>
              </w:rPr>
              <w:t>12.0</w:t>
            </w:r>
          </w:p>
          <w:p w14:paraId="7D5BBEF1" w14:textId="77777777" w:rsidR="00B6477E" w:rsidRDefault="00B6477E" w:rsidP="00F93D68">
            <w:pPr>
              <w:rPr>
                <w:ins w:id="3" w:author="Соболев Игорь [2]" w:date="2022-05-06T13:05:00Z"/>
                <w:sz w:val="20"/>
              </w:rPr>
            </w:pPr>
            <w:r>
              <w:rPr>
                <w:sz w:val="20"/>
              </w:rPr>
              <w:t>12.1</w:t>
            </w:r>
          </w:p>
          <w:p w14:paraId="1813E039" w14:textId="7D1CDC34" w:rsidR="00653FC6" w:rsidRPr="00273993" w:rsidRDefault="00653FC6" w:rsidP="00F93D68">
            <w:pPr>
              <w:rPr>
                <w:sz w:val="20"/>
              </w:rPr>
            </w:pPr>
            <w:ins w:id="4" w:author="Соболев Игорь [2]" w:date="2022-05-06T13:05:00Z">
              <w:r>
                <w:rPr>
                  <w:sz w:val="20"/>
                </w:rPr>
                <w:t>12.2</w:t>
              </w:r>
            </w:ins>
          </w:p>
        </w:tc>
      </w:tr>
      <w:tr w:rsidR="00F93D68" w:rsidRPr="00863276" w14:paraId="22D1A094" w14:textId="77777777" w:rsidTr="00920640">
        <w:tc>
          <w:tcPr>
            <w:tcW w:w="743" w:type="pct"/>
            <w:shd w:val="clear" w:color="auto" w:fill="auto"/>
            <w:vAlign w:val="center"/>
          </w:tcPr>
          <w:p w14:paraId="185298DB" w14:textId="77777777" w:rsidR="00F93D68" w:rsidRPr="00863276" w:rsidRDefault="00F93D68" w:rsidP="00920640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33BEC5A7" w14:textId="3B05F24B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8B16512" w14:textId="2481BEAC" w:rsidR="00F93D68" w:rsidRDefault="00F93D68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87F2F5F" w14:textId="7B5FE14E" w:rsidR="00F93D68" w:rsidRPr="001B7261" w:rsidRDefault="00F93D68" w:rsidP="00920640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248FC19" w14:textId="6B99006C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Номер последнего изменения УПД/УКД (титул продавца)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4FC017C" w14:textId="31CF2D3B" w:rsidR="00F93D68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Заполняется только для УПД/УКД (титул продавца)</w:t>
            </w:r>
          </w:p>
        </w:tc>
      </w:tr>
      <w:tr w:rsidR="00F93D68" w:rsidRPr="00863276" w14:paraId="7A307012" w14:textId="77777777" w:rsidTr="00920640">
        <w:tc>
          <w:tcPr>
            <w:tcW w:w="743" w:type="pct"/>
            <w:shd w:val="clear" w:color="auto" w:fill="auto"/>
            <w:vAlign w:val="center"/>
          </w:tcPr>
          <w:p w14:paraId="4AC1456E" w14:textId="77777777" w:rsidR="00F93D68" w:rsidRPr="00863276" w:rsidRDefault="00F93D68" w:rsidP="00920640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39167B2" w14:textId="44C013CC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2C441698" w14:textId="207C88F4" w:rsidR="00F93D68" w:rsidRDefault="00F93D68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B2393AB" w14:textId="2853600E" w:rsidR="00F93D68" w:rsidRPr="00F93D68" w:rsidRDefault="00F93D68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EE4E7C8" w14:textId="751DA69C" w:rsidR="00F93D68" w:rsidRPr="00EE3C13" w:rsidRDefault="00F93D68" w:rsidP="00920640">
            <w:pPr>
              <w:rPr>
                <w:sz w:val="20"/>
              </w:rPr>
            </w:pPr>
            <w:r w:rsidRPr="00F93D68">
              <w:rPr>
                <w:sz w:val="20"/>
              </w:rPr>
              <w:t>Статус УПД/УКД (титул продавца)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2EF8450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Заполняется только для УПД/УКД (титул продавца).</w:t>
            </w:r>
          </w:p>
          <w:p w14:paraId="19B3EF8B" w14:textId="692A6E25" w:rsidR="00F93D68" w:rsidRPr="00F93D68" w:rsidRDefault="00F93D68" w:rsidP="00F93D68">
            <w:pPr>
              <w:rPr>
                <w:sz w:val="20"/>
              </w:rPr>
            </w:pPr>
            <w:r>
              <w:rPr>
                <w:sz w:val="20"/>
              </w:rPr>
              <w:t>Принимает значение:</w:t>
            </w:r>
          </w:p>
          <w:p w14:paraId="26F9725A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PROJECT - Проект;</w:t>
            </w:r>
          </w:p>
          <w:p w14:paraId="4AA4ABC7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PENDING_SIGN - На подписании;</w:t>
            </w:r>
          </w:p>
          <w:p w14:paraId="2A5EDD44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PENDING_CONFIRMATION_OF_RECEIPT - Ожидает подтверждения получения;</w:t>
            </w:r>
          </w:p>
          <w:p w14:paraId="145B49BB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UNDER_CONSIDERATION - На рассмотрении;</w:t>
            </w:r>
          </w:p>
          <w:p w14:paraId="0D283E1D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TRANSFER_ERROR - Ошибка доставки;</w:t>
            </w:r>
          </w:p>
          <w:p w14:paraId="5BE39455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DENIED - Отказано;</w:t>
            </w:r>
          </w:p>
          <w:p w14:paraId="44BE6AC1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SIGNED - Подписано;</w:t>
            </w:r>
          </w:p>
          <w:p w14:paraId="58123AD7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ACCEPTED - Принят к учету,</w:t>
            </w:r>
          </w:p>
          <w:p w14:paraId="4E6823F2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SIGNED_PARTIALLY - Подписано с частичной приемкой;</w:t>
            </w:r>
          </w:p>
          <w:p w14:paraId="0C37CC97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DENIED_ON_REVIEW - Отказано при рассмотрении;</w:t>
            </w:r>
          </w:p>
          <w:p w14:paraId="53B06FE1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DENIED_ON_ACCEPTANCE- Отказано при приемке;</w:t>
            </w:r>
          </w:p>
          <w:p w14:paraId="32C0FF54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APPEAL_REVOKED - Отозвано уведомление о намерении обжаловать отказ;</w:t>
            </w:r>
          </w:p>
          <w:p w14:paraId="31100545" w14:textId="77777777" w:rsidR="00F93D68" w:rsidRP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APPEAL_SENT - Направлено уведомление о намерении обжаловать отказ;</w:t>
            </w:r>
          </w:p>
          <w:p w14:paraId="1E9CA346" w14:textId="4EA6F40B" w:rsidR="00F93D68" w:rsidRDefault="00F93D68" w:rsidP="00F93D68">
            <w:pPr>
              <w:rPr>
                <w:sz w:val="20"/>
              </w:rPr>
            </w:pPr>
            <w:r w:rsidRPr="00F93D68">
              <w:rPr>
                <w:sz w:val="20"/>
              </w:rPr>
              <w:t>PENDING_APPEAL_REVOKE - Уведомление о намерении обжаловать отказ ожидает отзыва</w:t>
            </w:r>
          </w:p>
        </w:tc>
      </w:tr>
    </w:tbl>
    <w:p w14:paraId="01395F11" w14:textId="699095DE" w:rsidR="00F93D68" w:rsidRDefault="00F93D68"/>
    <w:p w14:paraId="2391B9C4" w14:textId="15B6AFBA" w:rsidR="00944A86" w:rsidRPr="00420718" w:rsidRDefault="00944A86" w:rsidP="00944A86">
      <w:pPr>
        <w:pStyle w:val="TableName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  <w:r>
        <w:t xml:space="preserve"> Описание структуры </w:t>
      </w:r>
      <w:r>
        <w:rPr>
          <w:lang w:val="ru-RU"/>
        </w:rPr>
        <w:t>з</w:t>
      </w:r>
      <w:r w:rsidRPr="00944A86">
        <w:rPr>
          <w:lang w:val="ru-RU"/>
        </w:rPr>
        <w:t>апрос</w:t>
      </w:r>
      <w:r>
        <w:rPr>
          <w:lang w:val="ru-RU"/>
        </w:rPr>
        <w:t>а</w:t>
      </w:r>
      <w:r w:rsidRPr="00944A86">
        <w:rPr>
          <w:lang w:val="ru-RU"/>
        </w:rPr>
        <w:t xml:space="preserve"> сведений </w:t>
      </w:r>
      <w:r w:rsidR="00CA24C4" w:rsidRPr="00CA24C4">
        <w:rPr>
          <w:lang w:val="ru-RU"/>
        </w:rPr>
        <w:t>о частично подписанном / подписанном документе электронного актирования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44A86" w:rsidRPr="00863276" w14:paraId="25DDAD70" w14:textId="77777777" w:rsidTr="0092064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28906940" w14:textId="77777777" w:rsidR="00944A86" w:rsidRPr="00863276" w:rsidRDefault="00944A86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72275F2" w14:textId="77777777" w:rsidR="00944A86" w:rsidRPr="00863276" w:rsidRDefault="00944A86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10139983" w14:textId="77777777" w:rsidR="00944A86" w:rsidRPr="00863276" w:rsidRDefault="00944A86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5AF4ECD6" w14:textId="77777777" w:rsidR="00944A86" w:rsidRPr="00863276" w:rsidRDefault="00944A86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12EBB11" w14:textId="77777777" w:rsidR="00944A86" w:rsidRPr="00863276" w:rsidRDefault="00944A86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8CB2F2C" w14:textId="77777777" w:rsidR="00944A86" w:rsidRPr="00863276" w:rsidRDefault="00944A86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A86" w:rsidRPr="00863276" w14:paraId="4F105A3C" w14:textId="77777777" w:rsidTr="00920640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45369D8" w14:textId="5C6287B4" w:rsidR="00944A86" w:rsidRPr="00863276" w:rsidRDefault="00944A86" w:rsidP="0092064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44A86">
              <w:rPr>
                <w:b/>
                <w:sz w:val="20"/>
              </w:rPr>
              <w:t>Запрос сведений о документе электронного актирования</w:t>
            </w:r>
          </w:p>
        </w:tc>
      </w:tr>
      <w:tr w:rsidR="00944A86" w:rsidRPr="00863276" w14:paraId="2F62940F" w14:textId="77777777" w:rsidTr="00920640">
        <w:tc>
          <w:tcPr>
            <w:tcW w:w="743" w:type="pct"/>
            <w:shd w:val="clear" w:color="auto" w:fill="auto"/>
          </w:tcPr>
          <w:p w14:paraId="416296AC" w14:textId="42C40A59" w:rsidR="00944A86" w:rsidRPr="004962D7" w:rsidRDefault="00944A86" w:rsidP="00920640">
            <w:pPr>
              <w:spacing w:after="0"/>
              <w:jc w:val="both"/>
              <w:rPr>
                <w:b/>
                <w:sz w:val="20"/>
              </w:rPr>
            </w:pPr>
            <w:r w:rsidRPr="00944A86">
              <w:rPr>
                <w:b/>
                <w:sz w:val="20"/>
              </w:rPr>
              <w:t>lkpGetObjectInfoRequest</w:t>
            </w:r>
          </w:p>
        </w:tc>
        <w:tc>
          <w:tcPr>
            <w:tcW w:w="790" w:type="pct"/>
            <w:shd w:val="clear" w:color="auto" w:fill="auto"/>
          </w:tcPr>
          <w:p w14:paraId="7E3B2D61" w14:textId="77777777" w:rsidR="00944A86" w:rsidRPr="00863276" w:rsidRDefault="00944A86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F48EDD4" w14:textId="77777777" w:rsidR="00944A86" w:rsidRPr="00863276" w:rsidRDefault="00944A86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BD8C723" w14:textId="77777777" w:rsidR="00944A86" w:rsidRPr="00863276" w:rsidRDefault="00944A86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65C83D8" w14:textId="77777777" w:rsidR="00944A86" w:rsidRPr="00863276" w:rsidRDefault="00944A86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63AF8AB" w14:textId="77777777" w:rsidR="00944A86" w:rsidRPr="00863276" w:rsidRDefault="00944A86" w:rsidP="00920640">
            <w:pPr>
              <w:spacing w:after="0"/>
              <w:jc w:val="both"/>
              <w:rPr>
                <w:sz w:val="20"/>
              </w:rPr>
            </w:pPr>
          </w:p>
        </w:tc>
      </w:tr>
      <w:tr w:rsidR="00944A86" w:rsidRPr="00863276" w14:paraId="56A6EC49" w14:textId="77777777" w:rsidTr="00920640">
        <w:tc>
          <w:tcPr>
            <w:tcW w:w="743" w:type="pct"/>
            <w:shd w:val="clear" w:color="auto" w:fill="auto"/>
          </w:tcPr>
          <w:p w14:paraId="644F3C6D" w14:textId="77777777" w:rsidR="00944A86" w:rsidRPr="00944A86" w:rsidRDefault="00944A86" w:rsidP="00944A8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ECE13CA" w14:textId="41435B8E" w:rsidR="00944A86" w:rsidRPr="00863276" w:rsidRDefault="00944A86" w:rsidP="00944A86">
            <w:pPr>
              <w:spacing w:after="0"/>
              <w:jc w:val="both"/>
              <w:rPr>
                <w:sz w:val="20"/>
              </w:rPr>
            </w:pPr>
            <w:r w:rsidRPr="004962D7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14:paraId="52D9FF54" w14:textId="501C2CAE" w:rsidR="00944A86" w:rsidRPr="00863276" w:rsidRDefault="00944A86" w:rsidP="00944A8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0251648" w14:textId="63EADDBC" w:rsidR="00944A86" w:rsidRPr="00863276" w:rsidRDefault="00944A86" w:rsidP="00944A8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79D476AF" w14:textId="44495CEC" w:rsidR="00944A86" w:rsidRPr="00863276" w:rsidRDefault="00944A86" w:rsidP="00944A86">
            <w:pPr>
              <w:spacing w:after="0"/>
              <w:jc w:val="both"/>
              <w:rPr>
                <w:sz w:val="20"/>
              </w:rPr>
            </w:pPr>
            <w:r w:rsidRPr="004962D7">
              <w:rPr>
                <w:sz w:val="20"/>
              </w:rPr>
              <w:t>Номер реестровой записи в ЕРУЗ</w:t>
            </w:r>
          </w:p>
        </w:tc>
        <w:tc>
          <w:tcPr>
            <w:tcW w:w="1387" w:type="pct"/>
            <w:shd w:val="clear" w:color="auto" w:fill="auto"/>
          </w:tcPr>
          <w:p w14:paraId="66DA100F" w14:textId="4D7EAB97" w:rsidR="00944A86" w:rsidRPr="00863276" w:rsidRDefault="00944A86" w:rsidP="00944A8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Паттерн \</w:t>
            </w:r>
            <w:r>
              <w:rPr>
                <w:sz w:val="20"/>
                <w:lang w:val="en-US"/>
              </w:rPr>
              <w:t>d{8}</w:t>
            </w:r>
          </w:p>
        </w:tc>
      </w:tr>
      <w:tr w:rsidR="00944A86" w:rsidRPr="00863276" w14:paraId="25E26B6A" w14:textId="77777777" w:rsidTr="00920640">
        <w:tc>
          <w:tcPr>
            <w:tcW w:w="743" w:type="pct"/>
            <w:shd w:val="clear" w:color="auto" w:fill="auto"/>
          </w:tcPr>
          <w:p w14:paraId="57C7992A" w14:textId="77777777" w:rsidR="00944A86" w:rsidRPr="00944A86" w:rsidRDefault="00944A86" w:rsidP="00944A8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4BBF7E" w14:textId="2E21C498" w:rsidR="00944A86" w:rsidRPr="00863276" w:rsidRDefault="00944A86" w:rsidP="00944A86">
            <w:pPr>
              <w:spacing w:after="0"/>
              <w:jc w:val="both"/>
              <w:rPr>
                <w:sz w:val="20"/>
              </w:rPr>
            </w:pPr>
            <w:r w:rsidRPr="00944A86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37FE1971" w14:textId="3323C221" w:rsidR="00944A86" w:rsidRPr="00863276" w:rsidRDefault="00944A86" w:rsidP="00944A8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A22E7A2" w14:textId="44D49945" w:rsidR="00944A86" w:rsidRPr="00944A86" w:rsidRDefault="00944A86" w:rsidP="00944A86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7" w:type="pct"/>
            <w:shd w:val="clear" w:color="auto" w:fill="auto"/>
          </w:tcPr>
          <w:p w14:paraId="181CF4B1" w14:textId="6B78802F" w:rsidR="00944A86" w:rsidRPr="00863276" w:rsidRDefault="00944A86" w:rsidP="00944A86">
            <w:pPr>
              <w:spacing w:after="0"/>
              <w:jc w:val="both"/>
              <w:rPr>
                <w:sz w:val="20"/>
              </w:rPr>
            </w:pPr>
            <w:r w:rsidRPr="00944A86">
              <w:rPr>
                <w:sz w:val="20"/>
              </w:rPr>
              <w:t>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29E3DEAD" w14:textId="77777777" w:rsidR="00944A86" w:rsidRPr="00863276" w:rsidRDefault="00944A86" w:rsidP="00944A86">
            <w:pPr>
              <w:spacing w:after="0"/>
              <w:jc w:val="both"/>
              <w:rPr>
                <w:sz w:val="20"/>
              </w:rPr>
            </w:pPr>
          </w:p>
        </w:tc>
      </w:tr>
      <w:tr w:rsidR="00944A86" w:rsidRPr="00863276" w14:paraId="627A3E66" w14:textId="77777777" w:rsidTr="00920640">
        <w:tc>
          <w:tcPr>
            <w:tcW w:w="743" w:type="pct"/>
            <w:shd w:val="clear" w:color="auto" w:fill="auto"/>
          </w:tcPr>
          <w:p w14:paraId="235876ED" w14:textId="77777777" w:rsidR="00944A86" w:rsidRPr="00944A86" w:rsidRDefault="00944A86" w:rsidP="00944A86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D72BC1" w14:textId="5F614F15" w:rsidR="00944A86" w:rsidRPr="00863276" w:rsidRDefault="00944A86" w:rsidP="00944A86">
            <w:pPr>
              <w:spacing w:after="0"/>
              <w:jc w:val="both"/>
              <w:rPr>
                <w:sz w:val="20"/>
              </w:rPr>
            </w:pPr>
            <w:r w:rsidRPr="00944A86">
              <w:rPr>
                <w:sz w:val="20"/>
              </w:rPr>
              <w:t>documentKind</w:t>
            </w:r>
          </w:p>
        </w:tc>
        <w:tc>
          <w:tcPr>
            <w:tcW w:w="198" w:type="pct"/>
            <w:shd w:val="clear" w:color="auto" w:fill="auto"/>
          </w:tcPr>
          <w:p w14:paraId="40B653CB" w14:textId="7DDB3C3C" w:rsidR="00944A86" w:rsidRPr="00863276" w:rsidRDefault="00944A86" w:rsidP="00944A86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DB973EE" w14:textId="002EB883" w:rsidR="00944A86" w:rsidRPr="00944A86" w:rsidRDefault="00944A86" w:rsidP="00944A86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87" w:type="pct"/>
            <w:shd w:val="clear" w:color="auto" w:fill="auto"/>
          </w:tcPr>
          <w:p w14:paraId="3EA13B7E" w14:textId="52595E15" w:rsidR="00944A86" w:rsidRPr="00863276" w:rsidRDefault="00944A86" w:rsidP="00944A86">
            <w:pPr>
              <w:spacing w:after="0"/>
              <w:jc w:val="both"/>
              <w:rPr>
                <w:sz w:val="20"/>
              </w:rPr>
            </w:pPr>
            <w:r w:rsidRPr="00944A86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</w:tcPr>
          <w:p w14:paraId="4A7415EF" w14:textId="77777777" w:rsidR="00944A86" w:rsidRPr="00863276" w:rsidRDefault="00944A86" w:rsidP="00944A86">
            <w:pPr>
              <w:spacing w:after="0"/>
              <w:jc w:val="both"/>
              <w:rPr>
                <w:sz w:val="20"/>
              </w:rPr>
            </w:pPr>
          </w:p>
        </w:tc>
      </w:tr>
    </w:tbl>
    <w:p w14:paraId="6AD25EF4" w14:textId="28964120" w:rsidR="00944A86" w:rsidRDefault="00944A86"/>
    <w:p w14:paraId="508C7D10" w14:textId="1C803842" w:rsidR="00944A86" w:rsidRPr="00420718" w:rsidRDefault="00944A86" w:rsidP="00944A86">
      <w:pPr>
        <w:pStyle w:val="TableName"/>
        <w:rPr>
          <w:lang w:val="ru-RU"/>
        </w:rPr>
      </w:pPr>
      <w:r>
        <w:lastRenderedPageBreak/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  <w:r>
        <w:t xml:space="preserve"> Описание структуры </w:t>
      </w:r>
      <w:r>
        <w:rPr>
          <w:lang w:val="ru-RU"/>
        </w:rPr>
        <w:t>о</w:t>
      </w:r>
      <w:r w:rsidRPr="00944A86">
        <w:rPr>
          <w:lang w:val="ru-RU"/>
        </w:rPr>
        <w:t>твет</w:t>
      </w:r>
      <w:r>
        <w:rPr>
          <w:lang w:val="ru-RU"/>
        </w:rPr>
        <w:t>а</w:t>
      </w:r>
      <w:r w:rsidRPr="00944A86">
        <w:rPr>
          <w:lang w:val="ru-RU"/>
        </w:rPr>
        <w:t xml:space="preserve"> на запрос сведений </w:t>
      </w:r>
      <w:r w:rsidR="00CA24C4" w:rsidRPr="00CA24C4">
        <w:rPr>
          <w:lang w:val="ru-RU"/>
        </w:rPr>
        <w:t>о частично подписанном / подписанном документе электронного актирования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944A86" w:rsidRPr="00863276" w14:paraId="02387B7F" w14:textId="77777777" w:rsidTr="0092064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38A69E3D" w14:textId="77777777" w:rsidR="00944A86" w:rsidRPr="00863276" w:rsidRDefault="00944A86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6B115250" w14:textId="77777777" w:rsidR="00944A86" w:rsidRPr="00863276" w:rsidRDefault="00944A86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128FC432" w14:textId="77777777" w:rsidR="00944A86" w:rsidRPr="00863276" w:rsidRDefault="00944A86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306672D4" w14:textId="77777777" w:rsidR="00944A86" w:rsidRPr="00863276" w:rsidRDefault="00944A86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54FFF7D" w14:textId="77777777" w:rsidR="00944A86" w:rsidRPr="00863276" w:rsidRDefault="00944A86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9093B65" w14:textId="77777777" w:rsidR="00944A86" w:rsidRPr="00863276" w:rsidRDefault="00944A86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944A86" w:rsidRPr="00863276" w14:paraId="5E927D5E" w14:textId="77777777" w:rsidTr="00920640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4BE65688" w14:textId="1D5BFD9B" w:rsidR="00944A86" w:rsidRPr="00863276" w:rsidRDefault="00944A86" w:rsidP="0092064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944A86">
              <w:rPr>
                <w:b/>
                <w:sz w:val="20"/>
              </w:rPr>
              <w:t>Ответ на запрос сведений о документе электронного актирования</w:t>
            </w:r>
          </w:p>
        </w:tc>
      </w:tr>
      <w:tr w:rsidR="00944A86" w:rsidRPr="00863276" w14:paraId="2E6590A8" w14:textId="77777777" w:rsidTr="00920640">
        <w:tc>
          <w:tcPr>
            <w:tcW w:w="743" w:type="pct"/>
            <w:shd w:val="clear" w:color="auto" w:fill="auto"/>
          </w:tcPr>
          <w:p w14:paraId="34E06773" w14:textId="6EF83BD4" w:rsidR="00944A86" w:rsidRPr="004962D7" w:rsidRDefault="00944A86" w:rsidP="00920640">
            <w:pPr>
              <w:spacing w:after="0"/>
              <w:jc w:val="both"/>
              <w:rPr>
                <w:b/>
                <w:sz w:val="20"/>
              </w:rPr>
            </w:pPr>
            <w:r w:rsidRPr="00944A86">
              <w:rPr>
                <w:b/>
                <w:sz w:val="20"/>
              </w:rPr>
              <w:t>lkpGetObjectInfoResponse</w:t>
            </w:r>
          </w:p>
        </w:tc>
        <w:tc>
          <w:tcPr>
            <w:tcW w:w="790" w:type="pct"/>
            <w:shd w:val="clear" w:color="auto" w:fill="auto"/>
          </w:tcPr>
          <w:p w14:paraId="1FED7AA0" w14:textId="77777777" w:rsidR="00944A86" w:rsidRPr="00863276" w:rsidRDefault="00944A86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486096A" w14:textId="77777777" w:rsidR="00944A86" w:rsidRPr="00863276" w:rsidRDefault="00944A86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52417AD" w14:textId="77777777" w:rsidR="00944A86" w:rsidRPr="00863276" w:rsidRDefault="00944A86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4AD1E8A" w14:textId="77777777" w:rsidR="00944A86" w:rsidRPr="00863276" w:rsidRDefault="00944A86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079740A" w14:textId="77777777" w:rsidR="00944A86" w:rsidRPr="00863276" w:rsidRDefault="00944A86" w:rsidP="00920640">
            <w:pPr>
              <w:spacing w:after="0"/>
              <w:jc w:val="both"/>
              <w:rPr>
                <w:sz w:val="20"/>
              </w:rPr>
            </w:pPr>
          </w:p>
        </w:tc>
      </w:tr>
      <w:tr w:rsidR="004D5BDB" w:rsidRPr="00863276" w14:paraId="156F258A" w14:textId="77777777" w:rsidTr="00920640">
        <w:tc>
          <w:tcPr>
            <w:tcW w:w="743" w:type="pct"/>
            <w:vMerge w:val="restart"/>
            <w:shd w:val="clear" w:color="auto" w:fill="auto"/>
            <w:vAlign w:val="center"/>
          </w:tcPr>
          <w:p w14:paraId="096B3B86" w14:textId="2616EB0E" w:rsidR="004D5BDB" w:rsidRPr="004D5BDB" w:rsidRDefault="004D5BDB" w:rsidP="00920640">
            <w:pPr>
              <w:spacing w:after="0"/>
              <w:jc w:val="center"/>
              <w:rPr>
                <w:sz w:val="20"/>
              </w:rPr>
            </w:pPr>
            <w:r w:rsidRPr="00EE3C13">
              <w:rPr>
                <w:sz w:val="20"/>
              </w:rPr>
              <w:t>Допустимо указание только одного элемента</w:t>
            </w:r>
            <w:r w:rsidRPr="00B63903">
              <w:rPr>
                <w:sz w:val="20"/>
              </w:rPr>
              <w:t xml:space="preserve">: </w:t>
            </w:r>
            <w:r>
              <w:rPr>
                <w:sz w:val="20"/>
                <w:lang w:val="en-US"/>
              </w:rPr>
              <w:t>errorInfo</w:t>
            </w:r>
            <w:r w:rsidRPr="00B63903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ИЛИ </w:t>
            </w:r>
            <w:r w:rsidRPr="004D5BDB">
              <w:rPr>
                <w:sz w:val="20"/>
              </w:rPr>
              <w:t>objectInfo</w:t>
            </w:r>
            <w:r>
              <w:rPr>
                <w:sz w:val="20"/>
              </w:rPr>
              <w:t xml:space="preserve"> и </w:t>
            </w:r>
            <w:r w:rsidRPr="004D5BDB">
              <w:rPr>
                <w:sz w:val="20"/>
                <w:lang w:val="en-US"/>
              </w:rPr>
              <w:t>any</w:t>
            </w:r>
          </w:p>
        </w:tc>
        <w:tc>
          <w:tcPr>
            <w:tcW w:w="790" w:type="pct"/>
            <w:shd w:val="clear" w:color="auto" w:fill="auto"/>
          </w:tcPr>
          <w:p w14:paraId="71D749E3" w14:textId="77777777" w:rsidR="004D5BDB" w:rsidRPr="00863276" w:rsidRDefault="004D5BDB" w:rsidP="00920640">
            <w:pPr>
              <w:rPr>
                <w:sz w:val="20"/>
              </w:rPr>
            </w:pPr>
            <w:r w:rsidRPr="004962D7">
              <w:rPr>
                <w:sz w:val="20"/>
              </w:rPr>
              <w:t>errorInfo</w:t>
            </w:r>
          </w:p>
        </w:tc>
        <w:tc>
          <w:tcPr>
            <w:tcW w:w="198" w:type="pct"/>
            <w:shd w:val="clear" w:color="auto" w:fill="auto"/>
          </w:tcPr>
          <w:p w14:paraId="6B3A6ADF" w14:textId="77777777" w:rsidR="004D5BDB" w:rsidRPr="00863276" w:rsidRDefault="004D5BDB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B22CBF2" w14:textId="77777777" w:rsidR="004D5BDB" w:rsidRPr="004962D7" w:rsidRDefault="004D5BDB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40F6E226" w14:textId="77777777" w:rsidR="004D5BDB" w:rsidRPr="00863276" w:rsidRDefault="004D5BDB" w:rsidP="00920640">
            <w:pPr>
              <w:rPr>
                <w:sz w:val="20"/>
              </w:rPr>
            </w:pPr>
            <w:r w:rsidRPr="004962D7">
              <w:rPr>
                <w:sz w:val="20"/>
              </w:rPr>
              <w:t>Результат вызова сервиса в случае ошибки</w:t>
            </w:r>
          </w:p>
        </w:tc>
        <w:tc>
          <w:tcPr>
            <w:tcW w:w="1387" w:type="pct"/>
            <w:shd w:val="clear" w:color="auto" w:fill="auto"/>
          </w:tcPr>
          <w:p w14:paraId="5A4EA079" w14:textId="77777777" w:rsidR="004D5BDB" w:rsidRPr="006469F7" w:rsidRDefault="004D5BDB" w:rsidP="00920640">
            <w:pPr>
              <w:rPr>
                <w:sz w:val="20"/>
              </w:rPr>
            </w:pPr>
            <w:r w:rsidRPr="000C25B1">
              <w:rPr>
                <w:sz w:val="20"/>
              </w:rPr>
              <w:t xml:space="preserve">Состав блока аналогичен составу  </w:t>
            </w:r>
            <w:r>
              <w:rPr>
                <w:sz w:val="20"/>
              </w:rPr>
              <w:t xml:space="preserve">одноименного </w:t>
            </w:r>
            <w:r w:rsidRPr="000C25B1">
              <w:rPr>
                <w:sz w:val="20"/>
              </w:rPr>
              <w:t>блока, указанного выше</w:t>
            </w:r>
          </w:p>
        </w:tc>
      </w:tr>
      <w:tr w:rsidR="004D5BDB" w:rsidRPr="00863276" w14:paraId="15973926" w14:textId="77777777" w:rsidTr="00920640">
        <w:tc>
          <w:tcPr>
            <w:tcW w:w="743" w:type="pct"/>
            <w:vMerge/>
            <w:shd w:val="clear" w:color="auto" w:fill="auto"/>
            <w:vAlign w:val="center"/>
          </w:tcPr>
          <w:p w14:paraId="63FFE1F8" w14:textId="77777777" w:rsidR="004D5BDB" w:rsidRPr="00863276" w:rsidRDefault="004D5BDB" w:rsidP="0092064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A8CC1D4" w14:textId="5177D3D6" w:rsidR="004D5BDB" w:rsidRPr="004962D7" w:rsidRDefault="004D5BDB" w:rsidP="00920640">
            <w:pPr>
              <w:rPr>
                <w:sz w:val="20"/>
              </w:rPr>
            </w:pPr>
            <w:r w:rsidRPr="00944A86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14:paraId="34F4E0F2" w14:textId="77777777" w:rsidR="004D5BDB" w:rsidRDefault="004D5BDB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1667237" w14:textId="77777777" w:rsidR="004D5BDB" w:rsidRDefault="004D5BDB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42387AB4" w14:textId="08ECFCCB" w:rsidR="004D5BDB" w:rsidRPr="004962D7" w:rsidRDefault="004D5BDB" w:rsidP="00920640">
            <w:pPr>
              <w:rPr>
                <w:sz w:val="20"/>
              </w:rPr>
            </w:pPr>
            <w:r w:rsidRPr="00944A86">
              <w:rPr>
                <w:sz w:val="20"/>
              </w:rPr>
              <w:t>Cведения о документе</w:t>
            </w:r>
          </w:p>
        </w:tc>
        <w:tc>
          <w:tcPr>
            <w:tcW w:w="1387" w:type="pct"/>
            <w:shd w:val="clear" w:color="auto" w:fill="auto"/>
          </w:tcPr>
          <w:p w14:paraId="0BC81340" w14:textId="77777777" w:rsidR="004D5BDB" w:rsidRDefault="004D5BDB" w:rsidP="00920640">
            <w:pPr>
              <w:rPr>
                <w:sz w:val="20"/>
              </w:rPr>
            </w:pPr>
          </w:p>
        </w:tc>
      </w:tr>
      <w:tr w:rsidR="004D5BDB" w:rsidRPr="00863276" w14:paraId="285A23BA" w14:textId="77777777" w:rsidTr="00920640">
        <w:tc>
          <w:tcPr>
            <w:tcW w:w="743" w:type="pct"/>
            <w:vMerge/>
            <w:shd w:val="clear" w:color="auto" w:fill="auto"/>
            <w:vAlign w:val="center"/>
          </w:tcPr>
          <w:p w14:paraId="1449663D" w14:textId="77777777" w:rsidR="004D5BDB" w:rsidRPr="00863276" w:rsidRDefault="004D5BDB" w:rsidP="0092064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EE3E82F" w14:textId="12B82604" w:rsidR="004D5BDB" w:rsidRPr="00B63903" w:rsidRDefault="004D5BDB" w:rsidP="00920640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</w:tcPr>
          <w:p w14:paraId="684F2B7D" w14:textId="10043400" w:rsidR="004D5BDB" w:rsidRPr="004D5BDB" w:rsidRDefault="004D5BDB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0444123" w14:textId="0C4BABC9" w:rsidR="004D5BDB" w:rsidRDefault="004D5BDB" w:rsidP="00920640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87" w:type="pct"/>
            <w:shd w:val="clear" w:color="auto" w:fill="auto"/>
          </w:tcPr>
          <w:p w14:paraId="1583B6AE" w14:textId="315567EF" w:rsidR="004D5BDB" w:rsidRPr="00944A86" w:rsidRDefault="004D5BDB" w:rsidP="00920640">
            <w:pPr>
              <w:rPr>
                <w:sz w:val="20"/>
              </w:rPr>
            </w:pPr>
            <w:r w:rsidRPr="004D5BDB">
              <w:rPr>
                <w:sz w:val="20"/>
              </w:rPr>
              <w:t>XML-документ, сформированный по схеме DP_PAKET_EIS_01_00</w:t>
            </w:r>
          </w:p>
        </w:tc>
        <w:tc>
          <w:tcPr>
            <w:tcW w:w="1387" w:type="pct"/>
            <w:shd w:val="clear" w:color="auto" w:fill="auto"/>
          </w:tcPr>
          <w:p w14:paraId="7903F851" w14:textId="77777777" w:rsidR="004D5BDB" w:rsidRDefault="004D5BDB" w:rsidP="00920640">
            <w:pPr>
              <w:rPr>
                <w:sz w:val="20"/>
              </w:rPr>
            </w:pPr>
          </w:p>
        </w:tc>
      </w:tr>
      <w:tr w:rsidR="00944A86" w:rsidRPr="00863276" w14:paraId="4A41DD17" w14:textId="77777777" w:rsidTr="00920640">
        <w:tc>
          <w:tcPr>
            <w:tcW w:w="5000" w:type="pct"/>
            <w:gridSpan w:val="6"/>
            <w:shd w:val="clear" w:color="auto" w:fill="auto"/>
            <w:vAlign w:val="center"/>
          </w:tcPr>
          <w:p w14:paraId="65781170" w14:textId="40D5DE26" w:rsidR="00944A86" w:rsidRPr="00EE3C13" w:rsidRDefault="00944A86" w:rsidP="00920640">
            <w:pPr>
              <w:jc w:val="center"/>
              <w:rPr>
                <w:b/>
                <w:sz w:val="20"/>
              </w:rPr>
            </w:pPr>
            <w:r w:rsidRPr="00944A86">
              <w:rPr>
                <w:b/>
                <w:sz w:val="20"/>
              </w:rPr>
              <w:t>Cведения о документе</w:t>
            </w:r>
          </w:p>
        </w:tc>
      </w:tr>
      <w:tr w:rsidR="00944A86" w:rsidRPr="00863276" w14:paraId="34F61FB6" w14:textId="77777777" w:rsidTr="00920640">
        <w:tc>
          <w:tcPr>
            <w:tcW w:w="743" w:type="pct"/>
            <w:shd w:val="clear" w:color="auto" w:fill="auto"/>
            <w:vAlign w:val="center"/>
          </w:tcPr>
          <w:p w14:paraId="5BCB884E" w14:textId="5302EB28" w:rsidR="00944A86" w:rsidRPr="00EE3C13" w:rsidRDefault="00944A86" w:rsidP="00920640">
            <w:pPr>
              <w:spacing w:after="0"/>
              <w:rPr>
                <w:b/>
                <w:sz w:val="20"/>
              </w:rPr>
            </w:pPr>
            <w:r w:rsidRPr="00944A86">
              <w:rPr>
                <w:b/>
                <w:sz w:val="20"/>
              </w:rPr>
              <w:t>objectInfo</w:t>
            </w:r>
          </w:p>
        </w:tc>
        <w:tc>
          <w:tcPr>
            <w:tcW w:w="790" w:type="pct"/>
            <w:shd w:val="clear" w:color="auto" w:fill="auto"/>
          </w:tcPr>
          <w:p w14:paraId="2A390715" w14:textId="77777777" w:rsidR="00944A86" w:rsidRPr="00EE3C13" w:rsidRDefault="00944A86" w:rsidP="0092064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8D175EF" w14:textId="77777777" w:rsidR="00944A86" w:rsidRDefault="00944A86" w:rsidP="00920640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6A652B3" w14:textId="77777777" w:rsidR="00944A86" w:rsidRDefault="00944A86" w:rsidP="00920640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5BF870C" w14:textId="77777777" w:rsidR="00944A86" w:rsidRPr="00EE3C13" w:rsidRDefault="00944A86" w:rsidP="00920640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FACD863" w14:textId="77777777" w:rsidR="00944A86" w:rsidRDefault="00944A86" w:rsidP="00920640">
            <w:pPr>
              <w:rPr>
                <w:sz w:val="20"/>
              </w:rPr>
            </w:pPr>
          </w:p>
        </w:tc>
      </w:tr>
      <w:tr w:rsidR="00944A86" w:rsidRPr="00863276" w14:paraId="62CD0FAF" w14:textId="77777777" w:rsidTr="00920640">
        <w:tc>
          <w:tcPr>
            <w:tcW w:w="743" w:type="pct"/>
            <w:shd w:val="clear" w:color="auto" w:fill="auto"/>
            <w:vAlign w:val="center"/>
          </w:tcPr>
          <w:p w14:paraId="612B6979" w14:textId="77777777" w:rsidR="00944A86" w:rsidRPr="00863276" w:rsidRDefault="00944A86" w:rsidP="00944A86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97A376C" w14:textId="47DECE8D" w:rsidR="00944A86" w:rsidRPr="00EE3C13" w:rsidRDefault="00944A86" w:rsidP="00944A86">
            <w:pPr>
              <w:rPr>
                <w:sz w:val="20"/>
              </w:rPr>
            </w:pPr>
            <w:r w:rsidRPr="00F93D68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0AD1CBA" w14:textId="49A6C84B" w:rsidR="00944A86" w:rsidRPr="00F93D68" w:rsidRDefault="00944A86" w:rsidP="00944A86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C33D407" w14:textId="1E5ED39E" w:rsidR="00944A86" w:rsidRPr="00F93D68" w:rsidRDefault="00944A86" w:rsidP="00944A86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B59DCD1" w14:textId="36E91D3B" w:rsidR="00944A86" w:rsidRPr="00EE3C13" w:rsidRDefault="00944A86" w:rsidP="00944A86">
            <w:pPr>
              <w:rPr>
                <w:sz w:val="20"/>
              </w:rPr>
            </w:pPr>
            <w:r w:rsidRPr="00F93D68">
              <w:rPr>
                <w:sz w:val="20"/>
              </w:rPr>
              <w:t>Идентификатор, по которому может быть запрошен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1793AAE" w14:textId="475A1E6E" w:rsidR="00944A86" w:rsidRPr="00F93D68" w:rsidRDefault="00944A86" w:rsidP="00944A86">
            <w:pPr>
              <w:rPr>
                <w:sz w:val="20"/>
              </w:rPr>
            </w:pPr>
          </w:p>
        </w:tc>
      </w:tr>
      <w:tr w:rsidR="00E47BC4" w:rsidRPr="00863276" w14:paraId="198B88F5" w14:textId="77777777" w:rsidTr="00920640">
        <w:tc>
          <w:tcPr>
            <w:tcW w:w="743" w:type="pct"/>
            <w:shd w:val="clear" w:color="auto" w:fill="auto"/>
            <w:vAlign w:val="center"/>
          </w:tcPr>
          <w:p w14:paraId="207359C5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44794A4" w14:textId="444145A0" w:rsidR="00E47BC4" w:rsidRPr="00F93D68" w:rsidRDefault="00E47BC4" w:rsidP="00E47BC4">
            <w:pPr>
              <w:rPr>
                <w:sz w:val="20"/>
              </w:rPr>
            </w:pPr>
            <w:r w:rsidRPr="00E47BC4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91E0249" w14:textId="1718F5AD" w:rsidR="00E47BC4" w:rsidRDefault="00E47BC4" w:rsidP="00E47BC4">
            <w:pPr>
              <w:jc w:val="center"/>
              <w:rPr>
                <w:sz w:val="20"/>
              </w:rPr>
            </w:pPr>
            <w:r w:rsidRPr="00E47BC4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F4A98E4" w14:textId="3395AC90" w:rsidR="00E47BC4" w:rsidRDefault="00E47BC4" w:rsidP="00E47BC4">
            <w:pPr>
              <w:jc w:val="center"/>
              <w:rPr>
                <w:sz w:val="20"/>
                <w:lang w:val="en-US"/>
              </w:rPr>
            </w:pPr>
            <w:r w:rsidRPr="00E47BC4"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 w:rsidRPr="00E47BC4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BD82BA9" w14:textId="1009EB6E" w:rsidR="00E47BC4" w:rsidRPr="00F93D68" w:rsidRDefault="00E47BC4" w:rsidP="00E47BC4">
            <w:pPr>
              <w:rPr>
                <w:sz w:val="20"/>
              </w:rPr>
            </w:pPr>
            <w:r w:rsidRPr="00E47BC4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F0FBB25" w14:textId="77777777" w:rsidR="00E47BC4" w:rsidRPr="00F93D68" w:rsidRDefault="00E47BC4" w:rsidP="00E47BC4">
            <w:pPr>
              <w:rPr>
                <w:sz w:val="20"/>
              </w:rPr>
            </w:pPr>
          </w:p>
        </w:tc>
      </w:tr>
      <w:tr w:rsidR="00E47BC4" w:rsidRPr="00863276" w14:paraId="18AC4EC2" w14:textId="77777777" w:rsidTr="00920640">
        <w:tc>
          <w:tcPr>
            <w:tcW w:w="743" w:type="pct"/>
            <w:shd w:val="clear" w:color="auto" w:fill="auto"/>
            <w:vAlign w:val="center"/>
          </w:tcPr>
          <w:p w14:paraId="2B311046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44A2014" w14:textId="28132931" w:rsidR="00E47BC4" w:rsidRPr="00EE3C13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objectId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7ABD6026" w14:textId="021FFE98" w:rsidR="00E47BC4" w:rsidRPr="00F93D68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4E1E9D8C" w14:textId="2076ACC4" w:rsidR="00E47BC4" w:rsidRPr="00F93D68" w:rsidRDefault="00E47BC4" w:rsidP="00E47BC4">
            <w:pPr>
              <w:jc w:val="center"/>
              <w:rPr>
                <w:sz w:val="20"/>
                <w:lang w:val="en-US"/>
              </w:rPr>
            </w:pPr>
            <w:r w:rsidRPr="00F93D68">
              <w:rPr>
                <w:sz w:val="20"/>
                <w:lang w:val="en-US"/>
              </w:rPr>
              <w:t>T(1-36)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78ED490" w14:textId="03CEA0BE" w:rsidR="00E47BC4" w:rsidRPr="00EE3C13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Идентификатор УПД/УКД (титул продавца), к которому относится документ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0D7D3D7B" w14:textId="77777777" w:rsidR="00E47BC4" w:rsidRPr="00F93D68" w:rsidRDefault="00E47BC4" w:rsidP="00E47BC4">
            <w:pPr>
              <w:rPr>
                <w:sz w:val="20"/>
              </w:rPr>
            </w:pPr>
          </w:p>
        </w:tc>
      </w:tr>
      <w:tr w:rsidR="00E47BC4" w:rsidRPr="00863276" w14:paraId="0E2CA1C1" w14:textId="77777777" w:rsidTr="00920640">
        <w:tc>
          <w:tcPr>
            <w:tcW w:w="743" w:type="pct"/>
            <w:shd w:val="clear" w:color="auto" w:fill="auto"/>
            <w:vAlign w:val="center"/>
          </w:tcPr>
          <w:p w14:paraId="3BF0CDEC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0189A52" w14:textId="28F952B8" w:rsidR="00E47BC4" w:rsidRPr="00EE3C13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idFile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AE50F7B" w14:textId="7FE7316F" w:rsidR="00E47BC4" w:rsidRPr="00F93D68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08FDDC3" w14:textId="6360724C" w:rsidR="00E47BC4" w:rsidRPr="00F93D68" w:rsidRDefault="00E47BC4" w:rsidP="00E47BC4">
            <w:pPr>
              <w:jc w:val="center"/>
              <w:rPr>
                <w:sz w:val="20"/>
                <w:lang w:val="en-US"/>
              </w:rPr>
            </w:pPr>
            <w:r w:rsidRPr="00F93D68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F93D68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A3B7A40" w14:textId="060DBAEF" w:rsidR="00E47BC4" w:rsidRPr="00EE3C13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Идентификатор файла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6CDBF32" w14:textId="57C916D3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Соответвует атрибуту ИдФайл xml-документа</w:t>
            </w:r>
          </w:p>
        </w:tc>
      </w:tr>
      <w:tr w:rsidR="00E47BC4" w:rsidRPr="00863276" w14:paraId="5183A81E" w14:textId="77777777" w:rsidTr="00920640">
        <w:tc>
          <w:tcPr>
            <w:tcW w:w="743" w:type="pct"/>
            <w:shd w:val="clear" w:color="auto" w:fill="auto"/>
            <w:vAlign w:val="center"/>
          </w:tcPr>
          <w:p w14:paraId="355B1345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01FF08C6" w14:textId="587D78BD" w:rsidR="00E47BC4" w:rsidRPr="00EE3C13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documentKind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0004B14" w14:textId="608DCD90" w:rsidR="00E47BC4" w:rsidRPr="00F93D68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164D0C1F" w14:textId="3B140486" w:rsidR="00E47BC4" w:rsidRPr="00F93D68" w:rsidRDefault="00E47BC4" w:rsidP="00E47BC4">
            <w:pPr>
              <w:jc w:val="center"/>
              <w:rPr>
                <w:sz w:val="20"/>
                <w:lang w:val="en-US"/>
              </w:rPr>
            </w:pPr>
            <w:r w:rsidRPr="00F93D68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F93D68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4D6C12D" w14:textId="09FE6226" w:rsidR="00E47BC4" w:rsidRPr="00EE3C13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DBDB2DD" w14:textId="77777777" w:rsidR="00E47BC4" w:rsidRPr="00F93D68" w:rsidRDefault="00E47BC4" w:rsidP="00E47BC4">
            <w:pPr>
              <w:rPr>
                <w:sz w:val="20"/>
              </w:rPr>
            </w:pPr>
          </w:p>
        </w:tc>
      </w:tr>
      <w:tr w:rsidR="00E47BC4" w:rsidRPr="00863276" w14:paraId="1A1234D0" w14:textId="77777777" w:rsidTr="00920640">
        <w:tc>
          <w:tcPr>
            <w:tcW w:w="743" w:type="pct"/>
            <w:shd w:val="clear" w:color="auto" w:fill="auto"/>
            <w:vAlign w:val="center"/>
          </w:tcPr>
          <w:p w14:paraId="1B6A4D86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582CD6F5" w14:textId="7F07FAA2" w:rsidR="00E47BC4" w:rsidRPr="00EE3C13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documentDate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B3F6792" w14:textId="702706D8" w:rsidR="00E47BC4" w:rsidRPr="00F93D68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5A751B76" w14:textId="243E7F30" w:rsidR="00E47BC4" w:rsidRPr="00F93D68" w:rsidRDefault="00E47BC4" w:rsidP="00E47BC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9AB6C63" w14:textId="0CA20B83" w:rsidR="00E47BC4" w:rsidRPr="00EE3C13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Дата и время подписания / получения от покупателя документа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069E8BC" w14:textId="77777777" w:rsidR="00E47BC4" w:rsidRPr="00F93D68" w:rsidRDefault="00E47BC4" w:rsidP="00E47BC4">
            <w:pPr>
              <w:rPr>
                <w:sz w:val="20"/>
              </w:rPr>
            </w:pPr>
          </w:p>
        </w:tc>
      </w:tr>
      <w:tr w:rsidR="00E47BC4" w:rsidRPr="00863276" w14:paraId="51D0C009" w14:textId="77777777" w:rsidTr="00920640">
        <w:tc>
          <w:tcPr>
            <w:tcW w:w="743" w:type="pct"/>
            <w:shd w:val="clear" w:color="auto" w:fill="auto"/>
            <w:vAlign w:val="center"/>
          </w:tcPr>
          <w:p w14:paraId="416FA31C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2D1463B" w14:textId="3FA06779" w:rsidR="00E47BC4" w:rsidRPr="00EE3C13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1803633" w14:textId="07AE605B" w:rsidR="00E47BC4" w:rsidRPr="00F93D68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0EAC2A9B" w14:textId="47B33CE7" w:rsidR="00E47BC4" w:rsidRPr="00F93D68" w:rsidRDefault="00E47BC4" w:rsidP="00E47BC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7DEB3B3F" w14:textId="42344C73" w:rsidR="00E47BC4" w:rsidRPr="00EE3C13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6B65AC25" w14:textId="77777777" w:rsidR="00E47BC4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Принимаемые значение:</w:t>
            </w:r>
          </w:p>
          <w:p w14:paraId="3689F583" w14:textId="77777777" w:rsidR="00E47BC4" w:rsidRDefault="00E47BC4" w:rsidP="00E47BC4">
            <w:pPr>
              <w:rPr>
                <w:sz w:val="20"/>
                <w:lang w:val="en-US"/>
              </w:rPr>
            </w:pPr>
            <w:r w:rsidRPr="0009268B">
              <w:rPr>
                <w:sz w:val="20"/>
                <w:lang w:val="en-US"/>
              </w:rPr>
              <w:t>9.0</w:t>
            </w:r>
          </w:p>
          <w:p w14:paraId="659C75FC" w14:textId="77777777" w:rsidR="00E47BC4" w:rsidRDefault="00E47BC4" w:rsidP="00E47BC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9.0.100</w:t>
            </w:r>
          </w:p>
          <w:p w14:paraId="3E6724C1" w14:textId="77777777" w:rsidR="00E47BC4" w:rsidRPr="00944A86" w:rsidRDefault="00E47BC4" w:rsidP="00E47BC4">
            <w:pPr>
              <w:rPr>
                <w:sz w:val="20"/>
                <w:lang w:val="en-US"/>
              </w:rPr>
            </w:pPr>
            <w:r>
              <w:rPr>
                <w:sz w:val="20"/>
              </w:rPr>
              <w:t>9.1</w:t>
            </w:r>
          </w:p>
          <w:p w14:paraId="15F9E2A6" w14:textId="77777777" w:rsidR="00E47BC4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9.2</w:t>
            </w:r>
          </w:p>
          <w:p w14:paraId="2E78A850" w14:textId="77777777" w:rsidR="00E47BC4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9.3</w:t>
            </w:r>
          </w:p>
          <w:p w14:paraId="65DDCCC4" w14:textId="77777777" w:rsidR="00E47BC4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10.0</w:t>
            </w:r>
          </w:p>
          <w:p w14:paraId="090574E4" w14:textId="77777777" w:rsidR="00E47BC4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10.1</w:t>
            </w:r>
          </w:p>
          <w:p w14:paraId="3770E6A3" w14:textId="77777777" w:rsidR="00E47BC4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10.2</w:t>
            </w:r>
          </w:p>
          <w:p w14:paraId="0F571F9D" w14:textId="038B9D76" w:rsidR="00E47BC4" w:rsidRDefault="00E47BC4" w:rsidP="00E47BC4">
            <w:pPr>
              <w:rPr>
                <w:sz w:val="20"/>
              </w:rPr>
            </w:pPr>
            <w:r w:rsidRPr="000F2973">
              <w:rPr>
                <w:sz w:val="20"/>
              </w:rPr>
              <w:t>10.</w:t>
            </w:r>
            <w:r>
              <w:rPr>
                <w:sz w:val="20"/>
              </w:rPr>
              <w:t>2.</w:t>
            </w:r>
            <w:r w:rsidRPr="000F2973">
              <w:rPr>
                <w:sz w:val="20"/>
              </w:rPr>
              <w:t>3</w:t>
            </w:r>
            <w:r>
              <w:rPr>
                <w:sz w:val="20"/>
              </w:rPr>
              <w:t>10</w:t>
            </w:r>
          </w:p>
          <w:p w14:paraId="1E2462F4" w14:textId="0F655653" w:rsidR="00E47BC4" w:rsidRDefault="00E47BC4" w:rsidP="00E47BC4">
            <w:pPr>
              <w:rPr>
                <w:sz w:val="20"/>
              </w:rPr>
            </w:pPr>
            <w:r w:rsidRPr="002A1EAA">
              <w:rPr>
                <w:sz w:val="20"/>
              </w:rPr>
              <w:t>10.2.3</w:t>
            </w:r>
            <w:r>
              <w:rPr>
                <w:sz w:val="20"/>
              </w:rPr>
              <w:t>2</w:t>
            </w:r>
            <w:r w:rsidRPr="002A1EAA">
              <w:rPr>
                <w:sz w:val="20"/>
              </w:rPr>
              <w:t>0</w:t>
            </w:r>
          </w:p>
          <w:p w14:paraId="3F05D4FB" w14:textId="77777777" w:rsidR="00E47BC4" w:rsidRDefault="00E47BC4" w:rsidP="00E47BC4">
            <w:pPr>
              <w:rPr>
                <w:sz w:val="20"/>
              </w:rPr>
            </w:pPr>
            <w:r w:rsidRPr="00D02428">
              <w:rPr>
                <w:sz w:val="20"/>
              </w:rPr>
              <w:t>10.3</w:t>
            </w:r>
          </w:p>
          <w:p w14:paraId="471345EC" w14:textId="77777777" w:rsidR="00E47BC4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14:paraId="6490D047" w14:textId="77777777" w:rsidR="00E47BC4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11.1</w:t>
            </w:r>
          </w:p>
          <w:p w14:paraId="5944714E" w14:textId="77777777" w:rsidR="00E47BC4" w:rsidRDefault="00E47BC4" w:rsidP="00E47BC4">
            <w:pPr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11.2</w:t>
            </w:r>
          </w:p>
          <w:p w14:paraId="1F1777E1" w14:textId="77777777" w:rsidR="00E47BC4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11.3</w:t>
            </w:r>
          </w:p>
          <w:p w14:paraId="63E23FB2" w14:textId="77777777" w:rsidR="00B63903" w:rsidRDefault="00B63903" w:rsidP="00E47BC4">
            <w:pPr>
              <w:rPr>
                <w:sz w:val="20"/>
              </w:rPr>
            </w:pPr>
            <w:r>
              <w:rPr>
                <w:sz w:val="20"/>
              </w:rPr>
              <w:t>12.0</w:t>
            </w:r>
          </w:p>
          <w:p w14:paraId="6C8BD1C4" w14:textId="77777777" w:rsidR="00B6477E" w:rsidRDefault="00B6477E" w:rsidP="00E47BC4">
            <w:pPr>
              <w:rPr>
                <w:ins w:id="5" w:author="Соболев Игорь [2]" w:date="2022-05-06T13:05:00Z"/>
                <w:sz w:val="20"/>
              </w:rPr>
            </w:pPr>
            <w:r>
              <w:rPr>
                <w:sz w:val="20"/>
              </w:rPr>
              <w:t>12.1</w:t>
            </w:r>
          </w:p>
          <w:p w14:paraId="444CCFE8" w14:textId="4AFB4E34" w:rsidR="00653FC6" w:rsidRPr="00273993" w:rsidRDefault="00653FC6" w:rsidP="00E47BC4">
            <w:pPr>
              <w:rPr>
                <w:sz w:val="20"/>
              </w:rPr>
            </w:pPr>
            <w:ins w:id="6" w:author="Соболев Игорь [2]" w:date="2022-05-06T13:05:00Z">
              <w:r>
                <w:rPr>
                  <w:sz w:val="20"/>
                </w:rPr>
                <w:lastRenderedPageBreak/>
                <w:t>12.2</w:t>
              </w:r>
            </w:ins>
          </w:p>
        </w:tc>
      </w:tr>
      <w:tr w:rsidR="00E47BC4" w:rsidRPr="00863276" w14:paraId="47AA3613" w14:textId="77777777" w:rsidTr="00920640">
        <w:tc>
          <w:tcPr>
            <w:tcW w:w="743" w:type="pct"/>
            <w:shd w:val="clear" w:color="auto" w:fill="auto"/>
            <w:vAlign w:val="center"/>
          </w:tcPr>
          <w:p w14:paraId="74C97F4B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71254B17" w14:textId="17E83D0C" w:rsidR="00E47BC4" w:rsidRPr="00EE3C13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3EBEB275" w14:textId="437AA2FE" w:rsidR="00E47BC4" w:rsidRPr="00F93D68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4D10B25" w14:textId="52CBB580" w:rsidR="00E47BC4" w:rsidRPr="00F93D68" w:rsidRDefault="00E47BC4" w:rsidP="00E47BC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52A55FB6" w14:textId="6BFED76C" w:rsidR="00E47BC4" w:rsidRPr="00EE3C13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Номер последнего изменения УПД/УКД (титул продавца)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D5597B8" w14:textId="2A9B47F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Заполняется только для УПД/УКД (титул продавца)</w:t>
            </w:r>
          </w:p>
        </w:tc>
      </w:tr>
      <w:tr w:rsidR="00E47BC4" w:rsidRPr="00863276" w14:paraId="24F46165" w14:textId="77777777" w:rsidTr="00920640">
        <w:tc>
          <w:tcPr>
            <w:tcW w:w="743" w:type="pct"/>
            <w:shd w:val="clear" w:color="auto" w:fill="auto"/>
            <w:vAlign w:val="center"/>
          </w:tcPr>
          <w:p w14:paraId="2BA7ECB7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64310457" w14:textId="2224A0C7" w:rsidR="00E47BC4" w:rsidRPr="00EE3C13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status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478071F8" w14:textId="7238C828" w:rsidR="00E47BC4" w:rsidRPr="00F93D68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25A1144E" w14:textId="0763ACE2" w:rsidR="00E47BC4" w:rsidRPr="00F93D68" w:rsidRDefault="00E47BC4" w:rsidP="00E47BC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2F94CCAD" w14:textId="15EC0171" w:rsidR="00E47BC4" w:rsidRPr="00EE3C13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Статус УПД/УКД (титул продавца)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1A000D64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Заполняется только для УПД/УКД (титул продавца).</w:t>
            </w:r>
          </w:p>
          <w:p w14:paraId="0F0E77CB" w14:textId="77777777" w:rsidR="00E47BC4" w:rsidRPr="00F93D68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Принимает значение:</w:t>
            </w:r>
          </w:p>
          <w:p w14:paraId="39165EA5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PROJECT - Проект;</w:t>
            </w:r>
          </w:p>
          <w:p w14:paraId="2A39A6C0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PENDING_SIGN - На подписании;</w:t>
            </w:r>
          </w:p>
          <w:p w14:paraId="00BEE02E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PENDING_CONFIRMATION_OF_RECEIPT - Ожидает подтверждения получения;</w:t>
            </w:r>
          </w:p>
          <w:p w14:paraId="35AB02AD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UNDER_CONSIDERATION - На рассмотрении;</w:t>
            </w:r>
          </w:p>
          <w:p w14:paraId="7C928900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TRANSFER_ERROR - Ошибка доставки;</w:t>
            </w:r>
          </w:p>
          <w:p w14:paraId="1C9ECEB8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DENIED - Отказано;</w:t>
            </w:r>
          </w:p>
          <w:p w14:paraId="136D3D4A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SIGNED - Подписано;</w:t>
            </w:r>
          </w:p>
          <w:p w14:paraId="60D50E8E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ACCEPTED - Принят к учету,</w:t>
            </w:r>
          </w:p>
          <w:p w14:paraId="689C5325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SIGNED_PARTIALLY - Подписано с частичной приемкой;</w:t>
            </w:r>
          </w:p>
          <w:p w14:paraId="502EB26B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DENIED_ON_REVIEW - Отказано при рассмотрении;</w:t>
            </w:r>
          </w:p>
          <w:p w14:paraId="2A7F9601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DENIED_ON_ACCEPTANCE- Отказано при приемке;</w:t>
            </w:r>
          </w:p>
          <w:p w14:paraId="7BAA63C0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APPEAL_REVOKED - Отозвано уведомление о намерении обжаловать отказ;</w:t>
            </w:r>
          </w:p>
          <w:p w14:paraId="52C1B037" w14:textId="77777777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APPEAL_SENT - Направлено уведомление о намерении обжаловать отказ;</w:t>
            </w:r>
          </w:p>
          <w:p w14:paraId="7A7CE89A" w14:textId="6B92045F" w:rsidR="00E47BC4" w:rsidRPr="00F93D68" w:rsidRDefault="00E47BC4" w:rsidP="00E47BC4">
            <w:pPr>
              <w:rPr>
                <w:sz w:val="20"/>
              </w:rPr>
            </w:pPr>
            <w:r w:rsidRPr="00F93D68">
              <w:rPr>
                <w:sz w:val="20"/>
              </w:rPr>
              <w:t>PENDING_APPEAL_REVOKE - Уведомление о намерении обжаловать отказ ожидает отзыва</w:t>
            </w:r>
          </w:p>
        </w:tc>
      </w:tr>
    </w:tbl>
    <w:p w14:paraId="2789B043" w14:textId="6B1B1410" w:rsidR="004962D7" w:rsidRDefault="004962D7"/>
    <w:p w14:paraId="12C3F074" w14:textId="34D14C3C" w:rsidR="00F11842" w:rsidRDefault="004962D7" w:rsidP="004962D7">
      <w:pPr>
        <w:pStyle w:val="20"/>
        <w:numPr>
          <w:ilvl w:val="0"/>
          <w:numId w:val="45"/>
        </w:numPr>
      </w:pPr>
      <w:r w:rsidRPr="004962D7">
        <w:t>Сервис отдачи документов из ЛК</w:t>
      </w:r>
      <w:r w:rsidR="00EE3C13">
        <w:t>З</w:t>
      </w:r>
    </w:p>
    <w:p w14:paraId="4EDF7432" w14:textId="6D798C1C" w:rsidR="004F5B63" w:rsidRDefault="004F5B63" w:rsidP="004F5B63"/>
    <w:p w14:paraId="79651C9B" w14:textId="2D512EC2" w:rsidR="004F5B63" w:rsidRPr="00420718" w:rsidRDefault="004F5B63" w:rsidP="004F5B63">
      <w:pPr>
        <w:pStyle w:val="TableName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F3110">
        <w:rPr>
          <w:noProof/>
        </w:rPr>
        <w:t>9</w:t>
      </w:r>
      <w:r>
        <w:rPr>
          <w:noProof/>
        </w:rPr>
        <w:fldChar w:fldCharType="end"/>
      </w:r>
      <w:r>
        <w:t xml:space="preserve"> Описание структуры </w:t>
      </w:r>
      <w:r>
        <w:rPr>
          <w:lang w:val="ru-RU"/>
        </w:rPr>
        <w:t>з</w:t>
      </w:r>
      <w:r w:rsidRPr="004F5B63">
        <w:rPr>
          <w:lang w:val="ru-RU"/>
        </w:rPr>
        <w:t>апрос</w:t>
      </w:r>
      <w:r>
        <w:rPr>
          <w:lang w:val="ru-RU"/>
        </w:rPr>
        <w:t>а</w:t>
      </w:r>
      <w:r w:rsidRPr="004F5B63">
        <w:rPr>
          <w:lang w:val="ru-RU"/>
        </w:rPr>
        <w:t xml:space="preserve"> сведений о подписантах организации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4F5B63" w:rsidRPr="00863276" w14:paraId="5FE3C2E3" w14:textId="77777777" w:rsidTr="0092064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370768E9" w14:textId="77777777" w:rsidR="004F5B63" w:rsidRPr="00863276" w:rsidRDefault="004F5B63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32507D33" w14:textId="77777777" w:rsidR="004F5B63" w:rsidRPr="00863276" w:rsidRDefault="004F5B63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4DFDD1A" w14:textId="77777777" w:rsidR="004F5B63" w:rsidRPr="00863276" w:rsidRDefault="004F5B63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2B32048A" w14:textId="77777777" w:rsidR="004F5B63" w:rsidRPr="00863276" w:rsidRDefault="004F5B63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38E4F0A9" w14:textId="77777777" w:rsidR="004F5B63" w:rsidRPr="00863276" w:rsidRDefault="004F5B63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41F144A8" w14:textId="77777777" w:rsidR="004F5B63" w:rsidRPr="00863276" w:rsidRDefault="004F5B63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F5B63" w:rsidRPr="00863276" w14:paraId="1F682B44" w14:textId="77777777" w:rsidTr="00920640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3FB860D9" w14:textId="582177D8" w:rsidR="004F5B63" w:rsidRPr="00863276" w:rsidRDefault="004F5B63" w:rsidP="0092064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t>Запрос сведений о подписантах организации</w:t>
            </w:r>
          </w:p>
        </w:tc>
      </w:tr>
      <w:tr w:rsidR="004F5B63" w:rsidRPr="00863276" w14:paraId="55AB1D9A" w14:textId="77777777" w:rsidTr="00920640">
        <w:tc>
          <w:tcPr>
            <w:tcW w:w="743" w:type="pct"/>
            <w:shd w:val="clear" w:color="auto" w:fill="auto"/>
          </w:tcPr>
          <w:p w14:paraId="7A509FA6" w14:textId="3961ACF0" w:rsidR="004F5B63" w:rsidRPr="004962D7" w:rsidRDefault="004F5B63" w:rsidP="00920640">
            <w:pPr>
              <w:spacing w:after="0"/>
              <w:jc w:val="both"/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t>lkzGetSignersInfoRequest</w:t>
            </w:r>
          </w:p>
        </w:tc>
        <w:tc>
          <w:tcPr>
            <w:tcW w:w="790" w:type="pct"/>
            <w:shd w:val="clear" w:color="auto" w:fill="auto"/>
          </w:tcPr>
          <w:p w14:paraId="02099C3E" w14:textId="77777777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5BBB098" w14:textId="77777777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C72884B" w14:textId="77777777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0E38441" w14:textId="77777777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35597BE" w14:textId="77777777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</w:p>
        </w:tc>
      </w:tr>
      <w:tr w:rsidR="004F5B63" w:rsidRPr="00863276" w14:paraId="711640D9" w14:textId="77777777" w:rsidTr="00920640">
        <w:tc>
          <w:tcPr>
            <w:tcW w:w="743" w:type="pct"/>
            <w:shd w:val="clear" w:color="auto" w:fill="auto"/>
          </w:tcPr>
          <w:p w14:paraId="35683BD0" w14:textId="77777777" w:rsidR="004F5B63" w:rsidRPr="004F5B63" w:rsidRDefault="004F5B63" w:rsidP="0092064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ACB7692" w14:textId="45A295DC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sender</w:t>
            </w:r>
          </w:p>
        </w:tc>
        <w:tc>
          <w:tcPr>
            <w:tcW w:w="198" w:type="pct"/>
            <w:shd w:val="clear" w:color="auto" w:fill="auto"/>
          </w:tcPr>
          <w:p w14:paraId="6A90C156" w14:textId="54E4FF35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E55FBA6" w14:textId="26F7086F" w:rsidR="004F5B63" w:rsidRPr="004F5B63" w:rsidRDefault="004F5B63" w:rsidP="0092064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53A3EF5D" w14:textId="64A624F7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</w:tcPr>
          <w:p w14:paraId="53229761" w14:textId="77777777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</w:p>
        </w:tc>
      </w:tr>
      <w:tr w:rsidR="004F5B63" w:rsidRPr="00863276" w14:paraId="58469AB1" w14:textId="77777777" w:rsidTr="004F5B63">
        <w:tc>
          <w:tcPr>
            <w:tcW w:w="5000" w:type="pct"/>
            <w:gridSpan w:val="6"/>
            <w:shd w:val="clear" w:color="auto" w:fill="auto"/>
          </w:tcPr>
          <w:p w14:paraId="4B7B67B6" w14:textId="6D193EFC" w:rsidR="004F5B63" w:rsidRPr="004F5B63" w:rsidRDefault="004F5B63" w:rsidP="004F5B63">
            <w:pPr>
              <w:spacing w:after="0"/>
              <w:jc w:val="center"/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t>Отправитель</w:t>
            </w:r>
          </w:p>
        </w:tc>
      </w:tr>
      <w:tr w:rsidR="004F5B63" w:rsidRPr="00863276" w14:paraId="0EDABC45" w14:textId="77777777" w:rsidTr="00920640">
        <w:tc>
          <w:tcPr>
            <w:tcW w:w="743" w:type="pct"/>
            <w:shd w:val="clear" w:color="auto" w:fill="auto"/>
          </w:tcPr>
          <w:p w14:paraId="65F4156E" w14:textId="3D390035" w:rsidR="004F5B63" w:rsidRPr="004F5B63" w:rsidRDefault="004F5B63" w:rsidP="004F5B63">
            <w:pPr>
              <w:spacing w:after="0"/>
              <w:jc w:val="both"/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t>sender</w:t>
            </w:r>
          </w:p>
        </w:tc>
        <w:tc>
          <w:tcPr>
            <w:tcW w:w="790" w:type="pct"/>
            <w:shd w:val="clear" w:color="auto" w:fill="auto"/>
          </w:tcPr>
          <w:p w14:paraId="5FE705A2" w14:textId="77777777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CD00E8A" w14:textId="77777777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4CA932F" w14:textId="77777777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A7D3DC1" w14:textId="77777777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1B6DA1F" w14:textId="77777777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</w:p>
        </w:tc>
      </w:tr>
      <w:tr w:rsidR="004F5B63" w:rsidRPr="00863276" w14:paraId="0F75C836" w14:textId="77777777" w:rsidTr="00920640">
        <w:tc>
          <w:tcPr>
            <w:tcW w:w="743" w:type="pct"/>
            <w:shd w:val="clear" w:color="auto" w:fill="auto"/>
          </w:tcPr>
          <w:p w14:paraId="4DA0E065" w14:textId="77777777" w:rsidR="004F5B63" w:rsidRPr="004F5B63" w:rsidRDefault="004F5B63" w:rsidP="004F5B6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FCD69B8" w14:textId="326DF872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14:paraId="765D8850" w14:textId="7363F0B9" w:rsidR="004F5B63" w:rsidRPr="004F5B63" w:rsidRDefault="004F5B63" w:rsidP="004F5B6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D436869" w14:textId="0E862EB6" w:rsidR="004F5B63" w:rsidRPr="004F5B63" w:rsidRDefault="004F5B63" w:rsidP="004F5B63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1E096E05" w14:textId="11EC3962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14:paraId="6ACE829E" w14:textId="6F8264BD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 xml:space="preserve">В случае если организация идентифицируется по коду СвР, а код </w:t>
            </w:r>
            <w:r w:rsidRPr="004F5B63">
              <w:rPr>
                <w:sz w:val="20"/>
              </w:rPr>
              <w:lastRenderedPageBreak/>
              <w:t>СПЗ неизвестен, необходимо заполнить данное поле значением 00000000000, и обязательно указать код СвР</w:t>
            </w:r>
          </w:p>
        </w:tc>
      </w:tr>
      <w:tr w:rsidR="004F5B63" w:rsidRPr="00863276" w14:paraId="005F9E29" w14:textId="77777777" w:rsidTr="00920640">
        <w:tc>
          <w:tcPr>
            <w:tcW w:w="743" w:type="pct"/>
            <w:shd w:val="clear" w:color="auto" w:fill="auto"/>
          </w:tcPr>
          <w:p w14:paraId="166327D8" w14:textId="77777777" w:rsidR="004F5B63" w:rsidRPr="004F5B63" w:rsidRDefault="004F5B63" w:rsidP="004F5B6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4FC50DF" w14:textId="42F3E387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0EB77F30" w14:textId="5C16DE2B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09717CD" w14:textId="04EA6CD6" w:rsidR="004F5B63" w:rsidRPr="004F5B63" w:rsidRDefault="004F5B63" w:rsidP="004F5B63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T(=8)</w:t>
            </w:r>
          </w:p>
        </w:tc>
        <w:tc>
          <w:tcPr>
            <w:tcW w:w="1387" w:type="pct"/>
            <w:shd w:val="clear" w:color="auto" w:fill="auto"/>
          </w:tcPr>
          <w:p w14:paraId="2F78D244" w14:textId="708DA8F0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4927366C" w14:textId="78B0379C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Должен быть заполнен в случае, если в поле regNum указано значение 00000000000</w:t>
            </w:r>
          </w:p>
        </w:tc>
      </w:tr>
      <w:tr w:rsidR="004F5B63" w:rsidRPr="00863276" w14:paraId="2D3D5B3F" w14:textId="77777777" w:rsidTr="00920640">
        <w:tc>
          <w:tcPr>
            <w:tcW w:w="743" w:type="pct"/>
            <w:shd w:val="clear" w:color="auto" w:fill="auto"/>
          </w:tcPr>
          <w:p w14:paraId="4D0C9965" w14:textId="77777777" w:rsidR="004F5B63" w:rsidRPr="004F5B63" w:rsidRDefault="004F5B63" w:rsidP="004F5B63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7659A12" w14:textId="1AE8F464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14:paraId="0FD49157" w14:textId="61A03B46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8D86030" w14:textId="3D6CBB69" w:rsidR="004F5B63" w:rsidRPr="004F5B63" w:rsidRDefault="004F5B63" w:rsidP="004F5B63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4FEF0A5F" w14:textId="42FEF204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14:paraId="206DBECC" w14:textId="5DE7B2C2" w:rsidR="004F5B63" w:rsidRPr="00863276" w:rsidRDefault="004F5B63" w:rsidP="004F5B63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</w:tbl>
    <w:p w14:paraId="6B01083A" w14:textId="21A5953B" w:rsidR="004F5B63" w:rsidRDefault="004F5B63" w:rsidP="004F5B63"/>
    <w:p w14:paraId="0ACB9021" w14:textId="00929E23" w:rsidR="004F5B63" w:rsidRPr="00420718" w:rsidRDefault="004F5B63" w:rsidP="004F5B63">
      <w:pPr>
        <w:pStyle w:val="TableName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F3110">
        <w:rPr>
          <w:noProof/>
        </w:rPr>
        <w:t>10</w:t>
      </w:r>
      <w:r>
        <w:rPr>
          <w:noProof/>
        </w:rPr>
        <w:fldChar w:fldCharType="end"/>
      </w:r>
      <w:r>
        <w:t xml:space="preserve"> Описание структуры </w:t>
      </w:r>
      <w:r>
        <w:rPr>
          <w:lang w:val="ru-RU"/>
        </w:rPr>
        <w:t>о</w:t>
      </w:r>
      <w:r w:rsidRPr="00944A86">
        <w:rPr>
          <w:lang w:val="ru-RU"/>
        </w:rPr>
        <w:t>твет</w:t>
      </w:r>
      <w:r>
        <w:rPr>
          <w:lang w:val="ru-RU"/>
        </w:rPr>
        <w:t>а</w:t>
      </w:r>
      <w:r w:rsidRPr="00944A86">
        <w:rPr>
          <w:lang w:val="ru-RU"/>
        </w:rPr>
        <w:t xml:space="preserve"> </w:t>
      </w:r>
      <w:r w:rsidRPr="004F5B63">
        <w:rPr>
          <w:lang w:val="ru-RU"/>
        </w:rPr>
        <w:t>на запрос сведений о подписантах организации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4F5B63" w:rsidRPr="00863276" w14:paraId="1D13D552" w14:textId="77777777" w:rsidTr="0092064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3E650726" w14:textId="77777777" w:rsidR="004F5B63" w:rsidRPr="00863276" w:rsidRDefault="004F5B63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44D00962" w14:textId="77777777" w:rsidR="004F5B63" w:rsidRPr="00863276" w:rsidRDefault="004F5B63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7C04C080" w14:textId="77777777" w:rsidR="004F5B63" w:rsidRPr="00863276" w:rsidRDefault="004F5B63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5D59EEC7" w14:textId="77777777" w:rsidR="004F5B63" w:rsidRPr="00863276" w:rsidRDefault="004F5B63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5E2A20EE" w14:textId="77777777" w:rsidR="004F5B63" w:rsidRPr="00863276" w:rsidRDefault="004F5B63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13E4619" w14:textId="77777777" w:rsidR="004F5B63" w:rsidRPr="00863276" w:rsidRDefault="004F5B63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4F5B63" w:rsidRPr="00863276" w14:paraId="0FA8648E" w14:textId="77777777" w:rsidTr="00920640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1CEB7306" w14:textId="1D7C5F97" w:rsidR="004F5B63" w:rsidRPr="00863276" w:rsidRDefault="004F5B63" w:rsidP="0092064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t>Ответ на запрос сведений о подписантах организации</w:t>
            </w:r>
          </w:p>
        </w:tc>
      </w:tr>
      <w:tr w:rsidR="004F5B63" w:rsidRPr="00863276" w14:paraId="13C31331" w14:textId="77777777" w:rsidTr="00920640">
        <w:tc>
          <w:tcPr>
            <w:tcW w:w="743" w:type="pct"/>
            <w:shd w:val="clear" w:color="auto" w:fill="auto"/>
          </w:tcPr>
          <w:p w14:paraId="4A2657FA" w14:textId="01788823" w:rsidR="004F5B63" w:rsidRPr="004962D7" w:rsidRDefault="004F5B63" w:rsidP="00920640">
            <w:pPr>
              <w:spacing w:after="0"/>
              <w:jc w:val="both"/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t>lkzGetSignersInfoResponse</w:t>
            </w:r>
          </w:p>
        </w:tc>
        <w:tc>
          <w:tcPr>
            <w:tcW w:w="790" w:type="pct"/>
            <w:shd w:val="clear" w:color="auto" w:fill="auto"/>
          </w:tcPr>
          <w:p w14:paraId="3C09FB18" w14:textId="77777777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5F2A96C" w14:textId="77777777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95A8F0B" w14:textId="77777777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22E67AD" w14:textId="77777777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94C00B0" w14:textId="77777777" w:rsidR="004F5B63" w:rsidRPr="00863276" w:rsidRDefault="004F5B63" w:rsidP="00920640">
            <w:pPr>
              <w:spacing w:after="0"/>
              <w:jc w:val="both"/>
              <w:rPr>
                <w:sz w:val="20"/>
              </w:rPr>
            </w:pPr>
          </w:p>
        </w:tc>
      </w:tr>
      <w:tr w:rsidR="004F5B63" w:rsidRPr="00863276" w14:paraId="79BF7454" w14:textId="77777777" w:rsidTr="00920640">
        <w:tc>
          <w:tcPr>
            <w:tcW w:w="743" w:type="pct"/>
            <w:vMerge w:val="restart"/>
            <w:shd w:val="clear" w:color="auto" w:fill="auto"/>
            <w:vAlign w:val="center"/>
          </w:tcPr>
          <w:p w14:paraId="3DC3FB91" w14:textId="77777777" w:rsidR="004F5B63" w:rsidRPr="00863276" w:rsidRDefault="004F5B63" w:rsidP="00920640">
            <w:pPr>
              <w:spacing w:after="0"/>
              <w:jc w:val="center"/>
              <w:rPr>
                <w:sz w:val="20"/>
              </w:rPr>
            </w:pPr>
            <w:r w:rsidRPr="00EE3C13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2296CF6E" w14:textId="77777777" w:rsidR="004F5B63" w:rsidRPr="00863276" w:rsidRDefault="004F5B63" w:rsidP="00920640">
            <w:pPr>
              <w:rPr>
                <w:sz w:val="20"/>
              </w:rPr>
            </w:pPr>
            <w:r w:rsidRPr="004962D7">
              <w:rPr>
                <w:sz w:val="20"/>
              </w:rPr>
              <w:t>errorInfo</w:t>
            </w:r>
          </w:p>
        </w:tc>
        <w:tc>
          <w:tcPr>
            <w:tcW w:w="198" w:type="pct"/>
            <w:shd w:val="clear" w:color="auto" w:fill="auto"/>
          </w:tcPr>
          <w:p w14:paraId="0EA07C11" w14:textId="77777777" w:rsidR="004F5B63" w:rsidRPr="00863276" w:rsidRDefault="004F5B63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DC44821" w14:textId="77777777" w:rsidR="004F5B63" w:rsidRPr="004962D7" w:rsidRDefault="004F5B63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2E0FFD6B" w14:textId="77777777" w:rsidR="004F5B63" w:rsidRPr="00863276" w:rsidRDefault="004F5B63" w:rsidP="00920640">
            <w:pPr>
              <w:rPr>
                <w:sz w:val="20"/>
              </w:rPr>
            </w:pPr>
            <w:r w:rsidRPr="004962D7">
              <w:rPr>
                <w:sz w:val="20"/>
              </w:rPr>
              <w:t>Результат вызова сервиса в случае ошибки</w:t>
            </w:r>
          </w:p>
        </w:tc>
        <w:tc>
          <w:tcPr>
            <w:tcW w:w="1387" w:type="pct"/>
            <w:shd w:val="clear" w:color="auto" w:fill="auto"/>
          </w:tcPr>
          <w:p w14:paraId="3679CD22" w14:textId="77777777" w:rsidR="004F5B63" w:rsidRPr="006469F7" w:rsidRDefault="004F5B63" w:rsidP="00920640">
            <w:pPr>
              <w:rPr>
                <w:sz w:val="20"/>
              </w:rPr>
            </w:pPr>
            <w:r w:rsidRPr="000C25B1">
              <w:rPr>
                <w:sz w:val="20"/>
              </w:rPr>
              <w:t xml:space="preserve">Состав блока аналогичен составу  </w:t>
            </w:r>
            <w:r>
              <w:rPr>
                <w:sz w:val="20"/>
              </w:rPr>
              <w:t xml:space="preserve">одноименного </w:t>
            </w:r>
            <w:r w:rsidRPr="000C25B1">
              <w:rPr>
                <w:sz w:val="20"/>
              </w:rPr>
              <w:t>блока, указанного выше</w:t>
            </w:r>
          </w:p>
        </w:tc>
      </w:tr>
      <w:tr w:rsidR="004F5B63" w:rsidRPr="00863276" w14:paraId="0DF6E9F0" w14:textId="77777777" w:rsidTr="00920640">
        <w:tc>
          <w:tcPr>
            <w:tcW w:w="743" w:type="pct"/>
            <w:vMerge/>
            <w:shd w:val="clear" w:color="auto" w:fill="auto"/>
            <w:vAlign w:val="center"/>
          </w:tcPr>
          <w:p w14:paraId="40DEB8B2" w14:textId="77777777" w:rsidR="004F5B63" w:rsidRPr="00863276" w:rsidRDefault="004F5B63" w:rsidP="0092064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B605A02" w14:textId="22BF154E" w:rsidR="004F5B63" w:rsidRPr="004962D7" w:rsidRDefault="004F5B63" w:rsidP="00920640">
            <w:pPr>
              <w:rPr>
                <w:sz w:val="20"/>
              </w:rPr>
            </w:pPr>
            <w:r w:rsidRPr="004F5B63">
              <w:rPr>
                <w:sz w:val="20"/>
              </w:rPr>
              <w:t>organizationSignersInfo</w:t>
            </w:r>
          </w:p>
        </w:tc>
        <w:tc>
          <w:tcPr>
            <w:tcW w:w="198" w:type="pct"/>
            <w:shd w:val="clear" w:color="auto" w:fill="auto"/>
          </w:tcPr>
          <w:p w14:paraId="7A69D44B" w14:textId="77777777" w:rsidR="004F5B63" w:rsidRDefault="004F5B63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9022BB8" w14:textId="77777777" w:rsidR="004F5B63" w:rsidRDefault="004F5B63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73541007" w14:textId="1C4A06D1" w:rsidR="004F5B63" w:rsidRPr="004962D7" w:rsidRDefault="004F5B63" w:rsidP="00920640">
            <w:pPr>
              <w:rPr>
                <w:sz w:val="20"/>
              </w:rPr>
            </w:pPr>
            <w:r w:rsidRPr="004F5B63">
              <w:rPr>
                <w:sz w:val="20"/>
              </w:rPr>
              <w:t>Сведения об организации и ее подписантах</w:t>
            </w:r>
          </w:p>
        </w:tc>
        <w:tc>
          <w:tcPr>
            <w:tcW w:w="1387" w:type="pct"/>
            <w:shd w:val="clear" w:color="auto" w:fill="auto"/>
          </w:tcPr>
          <w:p w14:paraId="7AF7C2BE" w14:textId="77777777" w:rsidR="004F5B63" w:rsidRDefault="004F5B63" w:rsidP="00920640">
            <w:pPr>
              <w:rPr>
                <w:sz w:val="20"/>
              </w:rPr>
            </w:pPr>
          </w:p>
        </w:tc>
      </w:tr>
      <w:tr w:rsidR="004F5B63" w:rsidRPr="00863276" w14:paraId="716D253A" w14:textId="77777777" w:rsidTr="00920640">
        <w:tc>
          <w:tcPr>
            <w:tcW w:w="5000" w:type="pct"/>
            <w:gridSpan w:val="6"/>
            <w:shd w:val="clear" w:color="auto" w:fill="auto"/>
          </w:tcPr>
          <w:p w14:paraId="20016ADB" w14:textId="68FAC3CE" w:rsidR="004F5B63" w:rsidRPr="004F5B63" w:rsidRDefault="004F5B63" w:rsidP="004F5B63">
            <w:pPr>
              <w:jc w:val="center"/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t>Сведения об организации и ее подписантах</w:t>
            </w:r>
          </w:p>
        </w:tc>
      </w:tr>
      <w:tr w:rsidR="004F5B63" w:rsidRPr="00863276" w14:paraId="3E57931D" w14:textId="77777777" w:rsidTr="00920640">
        <w:tc>
          <w:tcPr>
            <w:tcW w:w="743" w:type="pct"/>
            <w:shd w:val="clear" w:color="auto" w:fill="auto"/>
            <w:vAlign w:val="center"/>
          </w:tcPr>
          <w:p w14:paraId="0B3EC793" w14:textId="7680C163" w:rsidR="004F5B63" w:rsidRPr="004F5B63" w:rsidRDefault="004F5B63" w:rsidP="004F5B63">
            <w:pPr>
              <w:spacing w:after="0"/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t>organizationSignersInfo</w:t>
            </w:r>
          </w:p>
        </w:tc>
        <w:tc>
          <w:tcPr>
            <w:tcW w:w="790" w:type="pct"/>
            <w:shd w:val="clear" w:color="auto" w:fill="auto"/>
          </w:tcPr>
          <w:p w14:paraId="027B0595" w14:textId="77777777" w:rsidR="004F5B63" w:rsidRPr="004F5B63" w:rsidRDefault="004F5B63" w:rsidP="004F5B6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491DAED" w14:textId="77777777" w:rsidR="004F5B63" w:rsidRDefault="004F5B63" w:rsidP="004F5B6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2A889FFA" w14:textId="77777777" w:rsidR="004F5B63" w:rsidRDefault="004F5B63" w:rsidP="004F5B6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66DF72F" w14:textId="77777777" w:rsidR="004F5B63" w:rsidRPr="004F5B63" w:rsidRDefault="004F5B63" w:rsidP="004F5B6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53B0BD36" w14:textId="77777777" w:rsidR="004F5B63" w:rsidRDefault="004F5B63" w:rsidP="004F5B63">
            <w:pPr>
              <w:rPr>
                <w:sz w:val="20"/>
              </w:rPr>
            </w:pPr>
          </w:p>
        </w:tc>
      </w:tr>
      <w:tr w:rsidR="004F5B63" w:rsidRPr="00863276" w14:paraId="29DFA358" w14:textId="77777777" w:rsidTr="00920640">
        <w:tc>
          <w:tcPr>
            <w:tcW w:w="743" w:type="pct"/>
            <w:shd w:val="clear" w:color="auto" w:fill="auto"/>
            <w:vAlign w:val="center"/>
          </w:tcPr>
          <w:p w14:paraId="3E3D374A" w14:textId="77777777" w:rsidR="004F5B63" w:rsidRPr="00863276" w:rsidRDefault="004F5B63" w:rsidP="004F5B6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D7ED53E" w14:textId="3C546B30" w:rsidR="004F5B63" w:rsidRP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organizationInfo</w:t>
            </w:r>
          </w:p>
        </w:tc>
        <w:tc>
          <w:tcPr>
            <w:tcW w:w="198" w:type="pct"/>
            <w:shd w:val="clear" w:color="auto" w:fill="auto"/>
          </w:tcPr>
          <w:p w14:paraId="15C790AE" w14:textId="072F8570" w:rsidR="004F5B63" w:rsidRPr="004F5B63" w:rsidRDefault="004F5B63" w:rsidP="004F5B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4061EEE" w14:textId="6E4FBC28" w:rsidR="004F5B63" w:rsidRPr="004F5B63" w:rsidRDefault="004F5B63" w:rsidP="004F5B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19DD6163" w14:textId="2DEBBF80" w:rsidR="004F5B63" w:rsidRP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Сведения об организации</w:t>
            </w:r>
          </w:p>
        </w:tc>
        <w:tc>
          <w:tcPr>
            <w:tcW w:w="1387" w:type="pct"/>
            <w:shd w:val="clear" w:color="auto" w:fill="auto"/>
          </w:tcPr>
          <w:p w14:paraId="5CEDCD08" w14:textId="77777777" w:rsidR="004F5B63" w:rsidRDefault="004F5B63" w:rsidP="004F5B63">
            <w:pPr>
              <w:rPr>
                <w:sz w:val="20"/>
              </w:rPr>
            </w:pPr>
          </w:p>
        </w:tc>
      </w:tr>
      <w:tr w:rsidR="004F5B63" w:rsidRPr="00863276" w14:paraId="02C4E6A3" w14:textId="77777777" w:rsidTr="00920640">
        <w:tc>
          <w:tcPr>
            <w:tcW w:w="743" w:type="pct"/>
            <w:shd w:val="clear" w:color="auto" w:fill="auto"/>
            <w:vAlign w:val="center"/>
          </w:tcPr>
          <w:p w14:paraId="7B9348A9" w14:textId="77777777" w:rsidR="004F5B63" w:rsidRPr="00863276" w:rsidRDefault="004F5B63" w:rsidP="004F5B6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C57771A" w14:textId="2367ED0F" w:rsidR="004F5B63" w:rsidRP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signersInfo</w:t>
            </w:r>
          </w:p>
        </w:tc>
        <w:tc>
          <w:tcPr>
            <w:tcW w:w="198" w:type="pct"/>
            <w:shd w:val="clear" w:color="auto" w:fill="auto"/>
          </w:tcPr>
          <w:p w14:paraId="2280F617" w14:textId="56E143CB" w:rsidR="004F5B63" w:rsidRPr="004F5B63" w:rsidRDefault="004F5B63" w:rsidP="004F5B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86D9B6F" w14:textId="03F2310A" w:rsidR="004F5B63" w:rsidRPr="004F5B63" w:rsidRDefault="004F5B63" w:rsidP="004F5B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2FF0CB50" w14:textId="103FF0A6" w:rsidR="004F5B63" w:rsidRP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Информация о подписантах</w:t>
            </w:r>
          </w:p>
        </w:tc>
        <w:tc>
          <w:tcPr>
            <w:tcW w:w="1387" w:type="pct"/>
            <w:shd w:val="clear" w:color="auto" w:fill="auto"/>
          </w:tcPr>
          <w:p w14:paraId="43B49BAC" w14:textId="5F027CFE" w:rsidR="004F5B63" w:rsidRDefault="00A168EE" w:rsidP="00A168EE">
            <w:pPr>
              <w:rPr>
                <w:sz w:val="20"/>
              </w:rPr>
            </w:pPr>
            <w:r w:rsidRPr="00A168EE">
              <w:rPr>
                <w:sz w:val="20"/>
              </w:rPr>
              <w:t xml:space="preserve">Если </w:t>
            </w:r>
            <w:r>
              <w:rPr>
                <w:sz w:val="20"/>
              </w:rPr>
              <w:t>у организации отсутствуют подписанты документов электронного актирования</w:t>
            </w:r>
            <w:r w:rsidRPr="00A168EE">
              <w:rPr>
                <w:sz w:val="20"/>
              </w:rPr>
              <w:t xml:space="preserve">, то блок </w:t>
            </w:r>
            <w:r>
              <w:rPr>
                <w:sz w:val="20"/>
              </w:rPr>
              <w:t>не будет заполнен</w:t>
            </w:r>
          </w:p>
        </w:tc>
      </w:tr>
      <w:tr w:rsidR="004F5B63" w:rsidRPr="00863276" w14:paraId="7C4851B2" w14:textId="77777777" w:rsidTr="004F5B63">
        <w:tc>
          <w:tcPr>
            <w:tcW w:w="5000" w:type="pct"/>
            <w:gridSpan w:val="6"/>
            <w:shd w:val="clear" w:color="auto" w:fill="auto"/>
            <w:vAlign w:val="center"/>
          </w:tcPr>
          <w:p w14:paraId="3BBA7C88" w14:textId="3E761E27" w:rsidR="004F5B63" w:rsidRPr="004F5B63" w:rsidRDefault="004F5B63" w:rsidP="004F5B63">
            <w:pPr>
              <w:jc w:val="center"/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t>Сведения об организации</w:t>
            </w:r>
          </w:p>
        </w:tc>
      </w:tr>
      <w:tr w:rsidR="004F5B63" w:rsidRPr="00863276" w14:paraId="62AFD03B" w14:textId="77777777" w:rsidTr="00920640">
        <w:tc>
          <w:tcPr>
            <w:tcW w:w="743" w:type="pct"/>
            <w:shd w:val="clear" w:color="auto" w:fill="auto"/>
            <w:vAlign w:val="center"/>
          </w:tcPr>
          <w:p w14:paraId="369721A4" w14:textId="756124E6" w:rsidR="004F5B63" w:rsidRPr="004F5B63" w:rsidRDefault="004F5B63" w:rsidP="004F5B63">
            <w:pPr>
              <w:spacing w:after="0"/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t>organizationInfo</w:t>
            </w:r>
          </w:p>
        </w:tc>
        <w:tc>
          <w:tcPr>
            <w:tcW w:w="790" w:type="pct"/>
            <w:shd w:val="clear" w:color="auto" w:fill="auto"/>
          </w:tcPr>
          <w:p w14:paraId="5EF256F9" w14:textId="77777777" w:rsidR="004F5B63" w:rsidRPr="004F5B63" w:rsidRDefault="004F5B63" w:rsidP="004F5B6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1FF6E12" w14:textId="77777777" w:rsidR="004F5B63" w:rsidRDefault="004F5B63" w:rsidP="004F5B6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F2E5354" w14:textId="77777777" w:rsidR="004F5B63" w:rsidRDefault="004F5B63" w:rsidP="004F5B6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F3F6620" w14:textId="77777777" w:rsidR="004F5B63" w:rsidRPr="004F5B63" w:rsidRDefault="004F5B63" w:rsidP="004F5B6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E3DC4B3" w14:textId="77777777" w:rsidR="004F5B63" w:rsidRDefault="004F5B63" w:rsidP="004F5B63">
            <w:pPr>
              <w:rPr>
                <w:sz w:val="20"/>
              </w:rPr>
            </w:pPr>
          </w:p>
        </w:tc>
      </w:tr>
      <w:tr w:rsidR="004F5B63" w:rsidRPr="00863276" w14:paraId="2F122E4E" w14:textId="77777777" w:rsidTr="00920640">
        <w:tc>
          <w:tcPr>
            <w:tcW w:w="743" w:type="pct"/>
            <w:shd w:val="clear" w:color="auto" w:fill="auto"/>
            <w:vAlign w:val="center"/>
          </w:tcPr>
          <w:p w14:paraId="20A806FE" w14:textId="77777777" w:rsidR="004F5B63" w:rsidRPr="00863276" w:rsidRDefault="004F5B63" w:rsidP="004F5B6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921108B" w14:textId="66271CDB" w:rsidR="004F5B63" w:rsidRP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14:paraId="34848F45" w14:textId="058AED73" w:rsidR="004F5B63" w:rsidRDefault="004F5B63" w:rsidP="004F5B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C791DAF" w14:textId="3DC407A7" w:rsidR="004F5B63" w:rsidRDefault="004F5B63" w:rsidP="004F5B6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D74B7B0" w14:textId="24667852" w:rsidR="004F5B63" w:rsidRP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14:paraId="71B7B11A" w14:textId="0A22B5CA" w:rsid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4F5B63" w:rsidRPr="00863276" w14:paraId="15E12FC5" w14:textId="77777777" w:rsidTr="00920640">
        <w:tc>
          <w:tcPr>
            <w:tcW w:w="743" w:type="pct"/>
            <w:shd w:val="clear" w:color="auto" w:fill="auto"/>
            <w:vAlign w:val="center"/>
          </w:tcPr>
          <w:p w14:paraId="57ECCFC1" w14:textId="77777777" w:rsidR="004F5B63" w:rsidRPr="00863276" w:rsidRDefault="004F5B63" w:rsidP="004F5B6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2EB05C4" w14:textId="70A4AB3F" w:rsidR="004F5B63" w:rsidRP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7D490432" w14:textId="784A77CF" w:rsidR="004F5B63" w:rsidRDefault="004F5B63" w:rsidP="004F5B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532E3C1" w14:textId="5BE33E01" w:rsidR="004F5B63" w:rsidRDefault="004F5B63" w:rsidP="004F5B6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T(=8)</w:t>
            </w:r>
          </w:p>
        </w:tc>
        <w:tc>
          <w:tcPr>
            <w:tcW w:w="1387" w:type="pct"/>
            <w:shd w:val="clear" w:color="auto" w:fill="auto"/>
          </w:tcPr>
          <w:p w14:paraId="3C584B0A" w14:textId="37CE854E" w:rsidR="004F5B63" w:rsidRP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22439614" w14:textId="08DCCC1E" w:rsid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Должен быть заполнен в случае, если в поле regNum указано значение 00000000000</w:t>
            </w:r>
          </w:p>
        </w:tc>
      </w:tr>
      <w:tr w:rsidR="004F5B63" w:rsidRPr="00863276" w14:paraId="7A8DAD8F" w14:textId="77777777" w:rsidTr="00920640">
        <w:tc>
          <w:tcPr>
            <w:tcW w:w="743" w:type="pct"/>
            <w:shd w:val="clear" w:color="auto" w:fill="auto"/>
            <w:vAlign w:val="center"/>
          </w:tcPr>
          <w:p w14:paraId="23DD2D8A" w14:textId="77777777" w:rsidR="004F5B63" w:rsidRPr="00863276" w:rsidRDefault="004F5B63" w:rsidP="004F5B6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728DDF9" w14:textId="198F5904" w:rsidR="004F5B63" w:rsidRP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14:paraId="75D8874D" w14:textId="2B56B82F" w:rsidR="004F5B63" w:rsidRDefault="004F5B63" w:rsidP="004F5B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ECB79E8" w14:textId="38E4B2B9" w:rsidR="004F5B63" w:rsidRDefault="004F5B63" w:rsidP="004F5B63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2F10602C" w14:textId="38A94045" w:rsidR="004F5B63" w:rsidRP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14:paraId="224635E1" w14:textId="50136178" w:rsid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4F5B63" w:rsidRPr="00863276" w14:paraId="10DBC45B" w14:textId="77777777" w:rsidTr="004F5B63">
        <w:tc>
          <w:tcPr>
            <w:tcW w:w="5000" w:type="pct"/>
            <w:gridSpan w:val="6"/>
            <w:shd w:val="clear" w:color="auto" w:fill="auto"/>
            <w:vAlign w:val="center"/>
          </w:tcPr>
          <w:p w14:paraId="363E58A7" w14:textId="4504203F" w:rsidR="004F5B63" w:rsidRPr="004F5B63" w:rsidRDefault="004F5B63" w:rsidP="004F5B63">
            <w:pPr>
              <w:jc w:val="center"/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t>Информация о подписантах</w:t>
            </w:r>
          </w:p>
        </w:tc>
      </w:tr>
      <w:tr w:rsidR="004F5B63" w:rsidRPr="00863276" w14:paraId="05E95C59" w14:textId="77777777" w:rsidTr="00920640">
        <w:tc>
          <w:tcPr>
            <w:tcW w:w="743" w:type="pct"/>
            <w:shd w:val="clear" w:color="auto" w:fill="auto"/>
            <w:vAlign w:val="center"/>
          </w:tcPr>
          <w:p w14:paraId="6692E52C" w14:textId="3F060F0E" w:rsidR="004F5B63" w:rsidRPr="004F5B63" w:rsidRDefault="004F5B63" w:rsidP="004F5B63">
            <w:pPr>
              <w:spacing w:after="0"/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lastRenderedPageBreak/>
              <w:t>signersInfo</w:t>
            </w:r>
          </w:p>
        </w:tc>
        <w:tc>
          <w:tcPr>
            <w:tcW w:w="790" w:type="pct"/>
            <w:shd w:val="clear" w:color="auto" w:fill="auto"/>
          </w:tcPr>
          <w:p w14:paraId="2C6EC6DE" w14:textId="77777777" w:rsidR="004F5B63" w:rsidRPr="004F5B63" w:rsidRDefault="004F5B63" w:rsidP="004F5B6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0CFEC1F" w14:textId="77777777" w:rsidR="004F5B63" w:rsidRDefault="004F5B63" w:rsidP="004F5B6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33A220F4" w14:textId="77777777" w:rsidR="004F5B63" w:rsidRDefault="004F5B63" w:rsidP="004F5B6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DD6F340" w14:textId="77777777" w:rsidR="004F5B63" w:rsidRPr="004F5B63" w:rsidRDefault="004F5B63" w:rsidP="004F5B6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A3ECA72" w14:textId="77777777" w:rsidR="004F5B63" w:rsidRDefault="004F5B63" w:rsidP="004F5B63">
            <w:pPr>
              <w:rPr>
                <w:sz w:val="20"/>
              </w:rPr>
            </w:pPr>
          </w:p>
        </w:tc>
      </w:tr>
      <w:tr w:rsidR="004F5B63" w:rsidRPr="00863276" w14:paraId="32A02E47" w14:textId="77777777" w:rsidTr="00920640">
        <w:tc>
          <w:tcPr>
            <w:tcW w:w="743" w:type="pct"/>
            <w:shd w:val="clear" w:color="auto" w:fill="auto"/>
            <w:vAlign w:val="center"/>
          </w:tcPr>
          <w:p w14:paraId="61A39761" w14:textId="77777777" w:rsidR="004F5B63" w:rsidRPr="00863276" w:rsidRDefault="004F5B63" w:rsidP="004F5B6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BF34E2F" w14:textId="6CC83778" w:rsidR="004F5B63" w:rsidRP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signerInfo</w:t>
            </w:r>
          </w:p>
        </w:tc>
        <w:tc>
          <w:tcPr>
            <w:tcW w:w="198" w:type="pct"/>
            <w:shd w:val="clear" w:color="auto" w:fill="auto"/>
          </w:tcPr>
          <w:p w14:paraId="200B5B22" w14:textId="3414F4DF" w:rsidR="004F5B63" w:rsidRDefault="004F5B63" w:rsidP="004F5B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EB3FD11" w14:textId="2302EE9F" w:rsidR="004F5B63" w:rsidRPr="004F5B63" w:rsidRDefault="004F5B63" w:rsidP="004F5B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0A006D97" w14:textId="5A98D44A" w:rsidR="004F5B63" w:rsidRPr="004F5B63" w:rsidRDefault="004F5B63" w:rsidP="004F5B63">
            <w:pPr>
              <w:rPr>
                <w:sz w:val="20"/>
              </w:rPr>
            </w:pPr>
            <w:r w:rsidRPr="004F5B63">
              <w:rPr>
                <w:sz w:val="20"/>
              </w:rPr>
              <w:t>Информация о подписанте</w:t>
            </w:r>
          </w:p>
        </w:tc>
        <w:tc>
          <w:tcPr>
            <w:tcW w:w="1387" w:type="pct"/>
            <w:shd w:val="clear" w:color="auto" w:fill="auto"/>
          </w:tcPr>
          <w:p w14:paraId="4D78E96F" w14:textId="731CD668" w:rsidR="004F5B63" w:rsidRDefault="00A1330D" w:rsidP="004F5B63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4F5B63" w:rsidRPr="00863276" w14:paraId="5A292484" w14:textId="77777777" w:rsidTr="004F5B63">
        <w:tc>
          <w:tcPr>
            <w:tcW w:w="5000" w:type="pct"/>
            <w:gridSpan w:val="6"/>
            <w:shd w:val="clear" w:color="auto" w:fill="auto"/>
            <w:vAlign w:val="center"/>
          </w:tcPr>
          <w:p w14:paraId="52E945D7" w14:textId="6AEE408B" w:rsidR="004F5B63" w:rsidRPr="004F5B63" w:rsidRDefault="004F5B63" w:rsidP="004F5B63">
            <w:pPr>
              <w:jc w:val="center"/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t>Информация о подписанте</w:t>
            </w:r>
          </w:p>
        </w:tc>
      </w:tr>
      <w:tr w:rsidR="004F5B63" w:rsidRPr="00863276" w14:paraId="6A393436" w14:textId="77777777" w:rsidTr="00920640">
        <w:tc>
          <w:tcPr>
            <w:tcW w:w="743" w:type="pct"/>
            <w:shd w:val="clear" w:color="auto" w:fill="auto"/>
            <w:vAlign w:val="center"/>
          </w:tcPr>
          <w:p w14:paraId="1F834B24" w14:textId="25F2C03F" w:rsidR="004F5B63" w:rsidRPr="004F5B63" w:rsidRDefault="004F5B63" w:rsidP="004F5B63">
            <w:pPr>
              <w:rPr>
                <w:b/>
                <w:sz w:val="20"/>
              </w:rPr>
            </w:pPr>
            <w:r w:rsidRPr="004F5B63">
              <w:rPr>
                <w:b/>
                <w:sz w:val="20"/>
              </w:rPr>
              <w:t>signerInfo</w:t>
            </w:r>
          </w:p>
        </w:tc>
        <w:tc>
          <w:tcPr>
            <w:tcW w:w="790" w:type="pct"/>
            <w:shd w:val="clear" w:color="auto" w:fill="auto"/>
          </w:tcPr>
          <w:p w14:paraId="0AE656F5" w14:textId="77777777" w:rsidR="004F5B63" w:rsidRPr="004F5B63" w:rsidRDefault="004F5B63" w:rsidP="004F5B63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1A2B54B" w14:textId="77777777" w:rsidR="004F5B63" w:rsidRDefault="004F5B63" w:rsidP="004F5B63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A11D23E" w14:textId="77777777" w:rsidR="004F5B63" w:rsidRDefault="004F5B63" w:rsidP="004F5B63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8BB5FC1" w14:textId="77777777" w:rsidR="004F5B63" w:rsidRPr="004F5B63" w:rsidRDefault="004F5B63" w:rsidP="004F5B63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75530AE" w14:textId="77777777" w:rsidR="004F5B63" w:rsidRDefault="004F5B63" w:rsidP="004F5B63">
            <w:pPr>
              <w:rPr>
                <w:sz w:val="20"/>
              </w:rPr>
            </w:pPr>
          </w:p>
        </w:tc>
      </w:tr>
      <w:tr w:rsidR="004F5B63" w:rsidRPr="00863276" w14:paraId="40DDAA55" w14:textId="77777777" w:rsidTr="00920640">
        <w:tc>
          <w:tcPr>
            <w:tcW w:w="743" w:type="pct"/>
            <w:shd w:val="clear" w:color="auto" w:fill="auto"/>
            <w:vAlign w:val="center"/>
          </w:tcPr>
          <w:p w14:paraId="69873FB3" w14:textId="77777777" w:rsidR="004F5B63" w:rsidRPr="00863276" w:rsidRDefault="004F5B63" w:rsidP="004F5B6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4A3980A" w14:textId="060AECF1" w:rsidR="004F5B63" w:rsidRPr="004F5B63" w:rsidRDefault="006D410C" w:rsidP="006D410C">
            <w:pPr>
              <w:rPr>
                <w:sz w:val="20"/>
              </w:rPr>
            </w:pPr>
            <w:r w:rsidRPr="006D410C">
              <w:rPr>
                <w:sz w:val="20"/>
              </w:rPr>
              <w:t>login</w:t>
            </w:r>
          </w:p>
        </w:tc>
        <w:tc>
          <w:tcPr>
            <w:tcW w:w="198" w:type="pct"/>
            <w:shd w:val="clear" w:color="auto" w:fill="auto"/>
          </w:tcPr>
          <w:p w14:paraId="130C5B3A" w14:textId="5C5E1F2B" w:rsidR="004F5B63" w:rsidRDefault="006D410C" w:rsidP="004F5B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C147E42" w14:textId="3ED5D9C7" w:rsidR="004F5B63" w:rsidRPr="006D410C" w:rsidRDefault="006D410C" w:rsidP="004F5B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</w:tcPr>
          <w:p w14:paraId="193CA10A" w14:textId="186C318A" w:rsidR="004F5B63" w:rsidRPr="004F5B63" w:rsidRDefault="006D410C" w:rsidP="004F5B63">
            <w:pPr>
              <w:rPr>
                <w:sz w:val="20"/>
              </w:rPr>
            </w:pPr>
            <w:r w:rsidRPr="006D410C">
              <w:rPr>
                <w:sz w:val="20"/>
              </w:rPr>
              <w:t>Логин</w:t>
            </w:r>
          </w:p>
        </w:tc>
        <w:tc>
          <w:tcPr>
            <w:tcW w:w="1387" w:type="pct"/>
            <w:shd w:val="clear" w:color="auto" w:fill="auto"/>
          </w:tcPr>
          <w:p w14:paraId="45FAC829" w14:textId="77777777" w:rsidR="004F5B63" w:rsidRDefault="004F5B63" w:rsidP="004F5B63">
            <w:pPr>
              <w:rPr>
                <w:sz w:val="20"/>
              </w:rPr>
            </w:pPr>
          </w:p>
        </w:tc>
      </w:tr>
      <w:tr w:rsidR="004F5B63" w:rsidRPr="00863276" w14:paraId="5BC224C6" w14:textId="77777777" w:rsidTr="00920640">
        <w:tc>
          <w:tcPr>
            <w:tcW w:w="743" w:type="pct"/>
            <w:shd w:val="clear" w:color="auto" w:fill="auto"/>
            <w:vAlign w:val="center"/>
          </w:tcPr>
          <w:p w14:paraId="0FA6EB33" w14:textId="77777777" w:rsidR="004F5B63" w:rsidRPr="00863276" w:rsidRDefault="004F5B63" w:rsidP="004F5B6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199CFF5" w14:textId="42BBD992" w:rsidR="004F5B63" w:rsidRPr="004F5B63" w:rsidRDefault="006D410C" w:rsidP="004F5B63">
            <w:pPr>
              <w:rPr>
                <w:sz w:val="20"/>
              </w:rPr>
            </w:pPr>
            <w:r w:rsidRPr="006D410C">
              <w:rPr>
                <w:sz w:val="20"/>
              </w:rPr>
              <w:t>nameInfo</w:t>
            </w:r>
          </w:p>
        </w:tc>
        <w:tc>
          <w:tcPr>
            <w:tcW w:w="198" w:type="pct"/>
            <w:shd w:val="clear" w:color="auto" w:fill="auto"/>
          </w:tcPr>
          <w:p w14:paraId="54CBA7F8" w14:textId="4B281944" w:rsidR="004F5B63" w:rsidRDefault="006D410C" w:rsidP="004F5B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3F7B740" w14:textId="2D108089" w:rsidR="004F5B63" w:rsidRPr="006D410C" w:rsidRDefault="006D410C" w:rsidP="004F5B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713DEA23" w14:textId="344963FC" w:rsidR="004F5B63" w:rsidRPr="004F5B63" w:rsidRDefault="006D410C" w:rsidP="004F5B63">
            <w:pPr>
              <w:rPr>
                <w:sz w:val="20"/>
              </w:rPr>
            </w:pPr>
            <w:r w:rsidRPr="006D410C">
              <w:rPr>
                <w:sz w:val="20"/>
              </w:rPr>
              <w:t>ФИО подписанта</w:t>
            </w:r>
          </w:p>
        </w:tc>
        <w:tc>
          <w:tcPr>
            <w:tcW w:w="1387" w:type="pct"/>
            <w:shd w:val="clear" w:color="auto" w:fill="auto"/>
          </w:tcPr>
          <w:p w14:paraId="6F4C4363" w14:textId="77777777" w:rsidR="004F5B63" w:rsidRDefault="004F5B63" w:rsidP="004F5B63">
            <w:pPr>
              <w:rPr>
                <w:sz w:val="20"/>
              </w:rPr>
            </w:pPr>
          </w:p>
        </w:tc>
      </w:tr>
      <w:tr w:rsidR="00A164D5" w:rsidRPr="00863276" w14:paraId="0BF3AB6B" w14:textId="77777777" w:rsidTr="00920640">
        <w:tc>
          <w:tcPr>
            <w:tcW w:w="743" w:type="pct"/>
            <w:shd w:val="clear" w:color="auto" w:fill="auto"/>
            <w:vAlign w:val="center"/>
          </w:tcPr>
          <w:p w14:paraId="2BC57996" w14:textId="77777777" w:rsidR="00A164D5" w:rsidRPr="00863276" w:rsidRDefault="00A164D5" w:rsidP="004F5B6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1D62FEE" w14:textId="4212C9B6" w:rsidR="00A164D5" w:rsidRPr="006D410C" w:rsidRDefault="00A164D5" w:rsidP="004F5B63">
            <w:pPr>
              <w:rPr>
                <w:sz w:val="20"/>
              </w:rPr>
            </w:pPr>
            <w:r w:rsidRPr="00A164D5">
              <w:rPr>
                <w:sz w:val="20"/>
              </w:rPr>
              <w:t>userOrganizationRole</w:t>
            </w:r>
          </w:p>
        </w:tc>
        <w:tc>
          <w:tcPr>
            <w:tcW w:w="198" w:type="pct"/>
            <w:shd w:val="clear" w:color="auto" w:fill="auto"/>
          </w:tcPr>
          <w:p w14:paraId="20F99F65" w14:textId="67A61915" w:rsidR="00A164D5" w:rsidRPr="008031C5" w:rsidRDefault="00A164D5" w:rsidP="004F5B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O</w:t>
            </w:r>
          </w:p>
        </w:tc>
        <w:tc>
          <w:tcPr>
            <w:tcW w:w="495" w:type="pct"/>
            <w:shd w:val="clear" w:color="auto" w:fill="auto"/>
          </w:tcPr>
          <w:p w14:paraId="2364A8AE" w14:textId="6A1D355C" w:rsidR="00A164D5" w:rsidRPr="00A164D5" w:rsidRDefault="00A164D5" w:rsidP="004F5B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67A7DD85" w14:textId="227EC804" w:rsidR="00A164D5" w:rsidRPr="006D410C" w:rsidRDefault="00A164D5" w:rsidP="004F5B63">
            <w:pPr>
              <w:rPr>
                <w:sz w:val="20"/>
              </w:rPr>
            </w:pPr>
            <w:r w:rsidRPr="00A164D5">
              <w:rPr>
                <w:sz w:val="20"/>
              </w:rPr>
              <w:t>Полномочие организации, с которым связан пользователь организации</w:t>
            </w:r>
          </w:p>
        </w:tc>
        <w:tc>
          <w:tcPr>
            <w:tcW w:w="1387" w:type="pct"/>
            <w:shd w:val="clear" w:color="auto" w:fill="auto"/>
          </w:tcPr>
          <w:p w14:paraId="4736ED8F" w14:textId="77777777" w:rsidR="00A164D5" w:rsidRDefault="00A164D5" w:rsidP="004F5B63">
            <w:pPr>
              <w:rPr>
                <w:sz w:val="20"/>
              </w:rPr>
            </w:pPr>
            <w:r>
              <w:rPr>
                <w:sz w:val="20"/>
              </w:rPr>
              <w:t>Допустимые значения:</w:t>
            </w:r>
          </w:p>
          <w:p w14:paraId="41A46D94" w14:textId="77777777" w:rsidR="00A164D5" w:rsidRPr="00A164D5" w:rsidRDefault="00A164D5" w:rsidP="00A164D5">
            <w:pPr>
              <w:rPr>
                <w:sz w:val="20"/>
              </w:rPr>
            </w:pPr>
            <w:r w:rsidRPr="00A164D5">
              <w:rPr>
                <w:sz w:val="20"/>
              </w:rPr>
              <w:t>CU - Заказчик;</w:t>
            </w:r>
          </w:p>
          <w:p w14:paraId="5C0C9357" w14:textId="77777777" w:rsidR="00A164D5" w:rsidRPr="00A164D5" w:rsidRDefault="00A164D5" w:rsidP="00A164D5">
            <w:pPr>
              <w:rPr>
                <w:sz w:val="20"/>
              </w:rPr>
            </w:pPr>
            <w:r w:rsidRPr="00A164D5">
              <w:rPr>
                <w:sz w:val="20"/>
              </w:rPr>
              <w:t>OA - Организация, осуществляющая полномочия заказчика на осуществление закупок на основании договора (соглашения) в соответствии с частью 6 статьи 15 Закона № 44-ФЗ;</w:t>
            </w:r>
          </w:p>
          <w:p w14:paraId="697D62DE" w14:textId="77777777" w:rsidR="00A164D5" w:rsidRPr="00A164D5" w:rsidRDefault="00A164D5" w:rsidP="00A164D5">
            <w:pPr>
              <w:rPr>
                <w:sz w:val="20"/>
              </w:rPr>
            </w:pPr>
            <w:r w:rsidRPr="00A164D5">
              <w:rPr>
                <w:sz w:val="20"/>
              </w:rPr>
              <w:t>CS - Заказчик, осуществляющий закупки в соответствии с частью 5 статьи 15 Федерального закона № 44-ФЗ;</w:t>
            </w:r>
          </w:p>
          <w:p w14:paraId="2DEA2E01" w14:textId="0A46DEEE" w:rsidR="00A164D5" w:rsidRPr="00A164D5" w:rsidRDefault="00A164D5" w:rsidP="00A164D5">
            <w:pPr>
              <w:rPr>
                <w:sz w:val="20"/>
              </w:rPr>
            </w:pPr>
            <w:r w:rsidRPr="00A164D5">
              <w:rPr>
                <w:sz w:val="20"/>
              </w:rPr>
              <w:t>CN - Заказчик, осуществляющий закупки в соответствии с частью 4.1 статьи 15 Федерального закона № 44-ФЗ</w:t>
            </w:r>
          </w:p>
        </w:tc>
      </w:tr>
      <w:tr w:rsidR="004F5B63" w:rsidRPr="00863276" w14:paraId="0EA4E35F" w14:textId="77777777" w:rsidTr="00920640">
        <w:tc>
          <w:tcPr>
            <w:tcW w:w="743" w:type="pct"/>
            <w:shd w:val="clear" w:color="auto" w:fill="auto"/>
            <w:vAlign w:val="center"/>
          </w:tcPr>
          <w:p w14:paraId="6B2559DB" w14:textId="77777777" w:rsidR="004F5B63" w:rsidRPr="00863276" w:rsidRDefault="004F5B63" w:rsidP="004F5B6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2F51994" w14:textId="10CB3422" w:rsidR="004F5B63" w:rsidRPr="004F5B63" w:rsidRDefault="006D410C" w:rsidP="006D410C">
            <w:pPr>
              <w:rPr>
                <w:sz w:val="20"/>
              </w:rPr>
            </w:pPr>
            <w:r w:rsidRPr="006D410C">
              <w:rPr>
                <w:sz w:val="20"/>
              </w:rPr>
              <w:t>status</w:t>
            </w:r>
          </w:p>
        </w:tc>
        <w:tc>
          <w:tcPr>
            <w:tcW w:w="198" w:type="pct"/>
            <w:shd w:val="clear" w:color="auto" w:fill="auto"/>
          </w:tcPr>
          <w:p w14:paraId="5FE2EF59" w14:textId="435FBED0" w:rsidR="004F5B63" w:rsidRDefault="006D410C" w:rsidP="004F5B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0050618" w14:textId="6D1FC80E" w:rsidR="004F5B63" w:rsidRPr="006D410C" w:rsidRDefault="006D410C" w:rsidP="004F5B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7BC79B9C" w14:textId="68C465BF" w:rsidR="004F5B63" w:rsidRPr="004F5B63" w:rsidRDefault="006D410C" w:rsidP="004F5B63">
            <w:pPr>
              <w:rPr>
                <w:sz w:val="20"/>
              </w:rPr>
            </w:pPr>
            <w:r w:rsidRPr="006D410C">
              <w:rPr>
                <w:sz w:val="20"/>
              </w:rPr>
              <w:t>Статус</w:t>
            </w:r>
          </w:p>
        </w:tc>
        <w:tc>
          <w:tcPr>
            <w:tcW w:w="1387" w:type="pct"/>
            <w:shd w:val="clear" w:color="auto" w:fill="auto"/>
          </w:tcPr>
          <w:p w14:paraId="33A9A828" w14:textId="77777777" w:rsidR="004F5B63" w:rsidRDefault="004F5B63" w:rsidP="004F5B63">
            <w:pPr>
              <w:rPr>
                <w:sz w:val="20"/>
              </w:rPr>
            </w:pPr>
          </w:p>
        </w:tc>
      </w:tr>
      <w:tr w:rsidR="004F5B63" w:rsidRPr="00863276" w14:paraId="459A5D2D" w14:textId="77777777" w:rsidTr="00920640">
        <w:tc>
          <w:tcPr>
            <w:tcW w:w="743" w:type="pct"/>
            <w:shd w:val="clear" w:color="auto" w:fill="auto"/>
            <w:vAlign w:val="center"/>
          </w:tcPr>
          <w:p w14:paraId="00B22599" w14:textId="77777777" w:rsidR="004F5B63" w:rsidRPr="00863276" w:rsidRDefault="004F5B63" w:rsidP="004F5B63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D58FD01" w14:textId="57B0DE42" w:rsidR="004F5B63" w:rsidRPr="004F5B63" w:rsidRDefault="006D410C" w:rsidP="004F5B63">
            <w:pPr>
              <w:rPr>
                <w:sz w:val="20"/>
              </w:rPr>
            </w:pPr>
            <w:r w:rsidRPr="006D410C">
              <w:rPr>
                <w:sz w:val="20"/>
              </w:rPr>
              <w:t>isComissionMember</w:t>
            </w:r>
          </w:p>
        </w:tc>
        <w:tc>
          <w:tcPr>
            <w:tcW w:w="198" w:type="pct"/>
            <w:shd w:val="clear" w:color="auto" w:fill="auto"/>
          </w:tcPr>
          <w:p w14:paraId="69EEEAF5" w14:textId="0303C9C2" w:rsidR="004F5B63" w:rsidRDefault="006D410C" w:rsidP="004F5B63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DB8B790" w14:textId="774ABB71" w:rsidR="004F5B63" w:rsidRPr="006D410C" w:rsidRDefault="006D410C" w:rsidP="004F5B63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0266BAC6" w14:textId="3B237997" w:rsidR="004F5B63" w:rsidRPr="004F5B63" w:rsidRDefault="006D410C" w:rsidP="004F5B63">
            <w:pPr>
              <w:rPr>
                <w:sz w:val="20"/>
              </w:rPr>
            </w:pPr>
            <w:r w:rsidRPr="006D410C">
              <w:rPr>
                <w:sz w:val="20"/>
              </w:rPr>
              <w:t>Признак "Включение в приемочную комиссию"</w:t>
            </w:r>
          </w:p>
        </w:tc>
        <w:tc>
          <w:tcPr>
            <w:tcW w:w="1387" w:type="pct"/>
            <w:shd w:val="clear" w:color="auto" w:fill="auto"/>
          </w:tcPr>
          <w:p w14:paraId="3A17FEE5" w14:textId="77777777" w:rsidR="004F5B63" w:rsidRDefault="004F5B63" w:rsidP="004F5B63">
            <w:pPr>
              <w:rPr>
                <w:sz w:val="20"/>
              </w:rPr>
            </w:pPr>
          </w:p>
        </w:tc>
      </w:tr>
      <w:tr w:rsidR="007E0DAC" w:rsidRPr="00863276" w14:paraId="2DA40099" w14:textId="77777777" w:rsidTr="00920640">
        <w:tc>
          <w:tcPr>
            <w:tcW w:w="743" w:type="pct"/>
            <w:shd w:val="clear" w:color="auto" w:fill="auto"/>
            <w:vAlign w:val="center"/>
          </w:tcPr>
          <w:p w14:paraId="4C27212D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430A047" w14:textId="2D0632F7" w:rsidR="007E0DAC" w:rsidRPr="006D410C" w:rsidRDefault="007E0DAC" w:rsidP="007E0DAC">
            <w:pPr>
              <w:rPr>
                <w:sz w:val="20"/>
              </w:rPr>
            </w:pPr>
            <w:r w:rsidRPr="007E0DAC">
              <w:rPr>
                <w:sz w:val="20"/>
              </w:rPr>
              <w:t>isOtherAuthPerson</w:t>
            </w:r>
          </w:p>
        </w:tc>
        <w:tc>
          <w:tcPr>
            <w:tcW w:w="198" w:type="pct"/>
            <w:shd w:val="clear" w:color="auto" w:fill="auto"/>
          </w:tcPr>
          <w:p w14:paraId="288190F9" w14:textId="68177C38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DA35762" w14:textId="680555CB" w:rsidR="007E0DAC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B</w:t>
            </w:r>
          </w:p>
        </w:tc>
        <w:tc>
          <w:tcPr>
            <w:tcW w:w="1387" w:type="pct"/>
            <w:shd w:val="clear" w:color="auto" w:fill="auto"/>
          </w:tcPr>
          <w:p w14:paraId="4E5C038C" w14:textId="72739BD4" w:rsidR="007E0DAC" w:rsidRPr="006D410C" w:rsidRDefault="007E0DAC" w:rsidP="007E0DAC">
            <w:pPr>
              <w:rPr>
                <w:sz w:val="20"/>
              </w:rPr>
            </w:pPr>
            <w:r w:rsidRPr="007E0DAC">
              <w:rPr>
                <w:sz w:val="20"/>
              </w:rPr>
              <w:t>Признак "Иное уполномоченное лицо"</w:t>
            </w:r>
          </w:p>
        </w:tc>
        <w:tc>
          <w:tcPr>
            <w:tcW w:w="1387" w:type="pct"/>
            <w:shd w:val="clear" w:color="auto" w:fill="auto"/>
          </w:tcPr>
          <w:p w14:paraId="3B00ED7F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6F8B344A" w14:textId="77777777" w:rsidTr="00920640">
        <w:tc>
          <w:tcPr>
            <w:tcW w:w="743" w:type="pct"/>
            <w:shd w:val="clear" w:color="auto" w:fill="auto"/>
            <w:vAlign w:val="center"/>
          </w:tcPr>
          <w:p w14:paraId="22116A84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12FFCFC" w14:textId="648F4B8A" w:rsidR="007E0DAC" w:rsidRPr="004F5B63" w:rsidRDefault="007E0DAC" w:rsidP="007E0DAC">
            <w:pPr>
              <w:rPr>
                <w:sz w:val="20"/>
              </w:rPr>
            </w:pPr>
            <w:r w:rsidRPr="006D410C">
              <w:rPr>
                <w:sz w:val="20"/>
              </w:rPr>
              <w:t>modificationDate</w:t>
            </w:r>
          </w:p>
        </w:tc>
        <w:tc>
          <w:tcPr>
            <w:tcW w:w="198" w:type="pct"/>
            <w:shd w:val="clear" w:color="auto" w:fill="auto"/>
          </w:tcPr>
          <w:p w14:paraId="7908F768" w14:textId="5294541D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80842E5" w14:textId="3EFE8E73" w:rsidR="007E0DAC" w:rsidRPr="006D410C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1FFB3D9C" w14:textId="5CFD8470" w:rsidR="007E0DAC" w:rsidRPr="004F5B63" w:rsidRDefault="007E0DAC" w:rsidP="007E0DAC">
            <w:pPr>
              <w:rPr>
                <w:sz w:val="20"/>
              </w:rPr>
            </w:pPr>
            <w:r w:rsidRPr="006D410C">
              <w:rPr>
                <w:sz w:val="20"/>
              </w:rPr>
              <w:t>Дата/время последнего изменения</w:t>
            </w:r>
          </w:p>
        </w:tc>
        <w:tc>
          <w:tcPr>
            <w:tcW w:w="1387" w:type="pct"/>
            <w:shd w:val="clear" w:color="auto" w:fill="auto"/>
          </w:tcPr>
          <w:p w14:paraId="04774B2A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493966BD" w14:textId="77777777" w:rsidTr="00920640">
        <w:tc>
          <w:tcPr>
            <w:tcW w:w="743" w:type="pct"/>
            <w:shd w:val="clear" w:color="auto" w:fill="auto"/>
            <w:vAlign w:val="center"/>
          </w:tcPr>
          <w:p w14:paraId="29253150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2E19B8D" w14:textId="42CE1328" w:rsidR="007E0DAC" w:rsidRPr="004F5B63" w:rsidRDefault="007E0DAC" w:rsidP="007E0DAC">
            <w:pPr>
              <w:rPr>
                <w:sz w:val="20"/>
              </w:rPr>
            </w:pPr>
            <w:r w:rsidRPr="006D410C">
              <w:rPr>
                <w:sz w:val="20"/>
              </w:rPr>
              <w:t>authoritysInfo</w:t>
            </w:r>
          </w:p>
        </w:tc>
        <w:tc>
          <w:tcPr>
            <w:tcW w:w="198" w:type="pct"/>
            <w:shd w:val="clear" w:color="auto" w:fill="auto"/>
          </w:tcPr>
          <w:p w14:paraId="74192502" w14:textId="12BC083A" w:rsidR="007E0DAC" w:rsidRPr="006D410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3ADA971" w14:textId="46ABABFE" w:rsidR="007E0DAC" w:rsidRPr="006D410C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3849F88B" w14:textId="735D20E2" w:rsidR="007E0DAC" w:rsidRPr="004F5B63" w:rsidRDefault="007E0DAC" w:rsidP="007E0DAC">
            <w:pPr>
              <w:rPr>
                <w:sz w:val="20"/>
              </w:rPr>
            </w:pPr>
            <w:r w:rsidRPr="006D410C">
              <w:rPr>
                <w:sz w:val="20"/>
              </w:rPr>
              <w:t>Информация об областях полномочий</w:t>
            </w:r>
          </w:p>
        </w:tc>
        <w:tc>
          <w:tcPr>
            <w:tcW w:w="1387" w:type="pct"/>
            <w:shd w:val="clear" w:color="auto" w:fill="auto"/>
          </w:tcPr>
          <w:p w14:paraId="08D0B195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23FD91EA" w14:textId="77777777" w:rsidTr="00920640">
        <w:tc>
          <w:tcPr>
            <w:tcW w:w="743" w:type="pct"/>
            <w:shd w:val="clear" w:color="auto" w:fill="auto"/>
            <w:vAlign w:val="center"/>
          </w:tcPr>
          <w:p w14:paraId="11DEA4ED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569C14F" w14:textId="7A75D33D" w:rsidR="007E0DAC" w:rsidRPr="004F5B63" w:rsidRDefault="007E0DAC" w:rsidP="007E0DAC">
            <w:pPr>
              <w:rPr>
                <w:sz w:val="20"/>
              </w:rPr>
            </w:pPr>
            <w:r w:rsidRPr="006D410C">
              <w:rPr>
                <w:sz w:val="20"/>
              </w:rPr>
              <w:t>signerType</w:t>
            </w:r>
          </w:p>
        </w:tc>
        <w:tc>
          <w:tcPr>
            <w:tcW w:w="198" w:type="pct"/>
            <w:shd w:val="clear" w:color="auto" w:fill="auto"/>
          </w:tcPr>
          <w:p w14:paraId="6529C9CA" w14:textId="1F6BBB79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F2F3F46" w14:textId="42F1FD6C" w:rsidR="007E0DAC" w:rsidRPr="006D410C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229B21B2" w14:textId="2985AE04" w:rsidR="007E0DAC" w:rsidRPr="004F5B63" w:rsidRDefault="007E0DAC" w:rsidP="007E0DAC">
            <w:pPr>
              <w:rPr>
                <w:sz w:val="20"/>
              </w:rPr>
            </w:pPr>
            <w:r w:rsidRPr="006D410C">
              <w:rPr>
                <w:sz w:val="20"/>
              </w:rPr>
              <w:t>Тип подписанта</w:t>
            </w:r>
          </w:p>
        </w:tc>
        <w:tc>
          <w:tcPr>
            <w:tcW w:w="1387" w:type="pct"/>
            <w:shd w:val="clear" w:color="auto" w:fill="auto"/>
          </w:tcPr>
          <w:p w14:paraId="34686528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6C0F3C32" w14:textId="77777777" w:rsidTr="006D410C">
        <w:tc>
          <w:tcPr>
            <w:tcW w:w="5000" w:type="pct"/>
            <w:gridSpan w:val="6"/>
            <w:shd w:val="clear" w:color="auto" w:fill="auto"/>
            <w:vAlign w:val="center"/>
          </w:tcPr>
          <w:p w14:paraId="77CF702C" w14:textId="4945CC2E" w:rsidR="007E0DAC" w:rsidRPr="00A1330D" w:rsidRDefault="007E0DAC" w:rsidP="007E0DAC">
            <w:pPr>
              <w:jc w:val="center"/>
              <w:rPr>
                <w:b/>
                <w:sz w:val="20"/>
              </w:rPr>
            </w:pPr>
            <w:r w:rsidRPr="00A1330D">
              <w:rPr>
                <w:b/>
                <w:sz w:val="20"/>
              </w:rPr>
              <w:t>ФИО подписанта</w:t>
            </w:r>
          </w:p>
        </w:tc>
      </w:tr>
      <w:tr w:rsidR="007E0DAC" w:rsidRPr="00863276" w14:paraId="2D4A5CE2" w14:textId="77777777" w:rsidTr="00920640">
        <w:tc>
          <w:tcPr>
            <w:tcW w:w="743" w:type="pct"/>
            <w:shd w:val="clear" w:color="auto" w:fill="auto"/>
            <w:vAlign w:val="center"/>
          </w:tcPr>
          <w:p w14:paraId="28DC18CF" w14:textId="722AEF9F" w:rsidR="007E0DAC" w:rsidRPr="00A1330D" w:rsidRDefault="007E0DAC" w:rsidP="007E0DAC">
            <w:pPr>
              <w:spacing w:after="0"/>
              <w:rPr>
                <w:b/>
                <w:sz w:val="20"/>
              </w:rPr>
            </w:pPr>
            <w:r w:rsidRPr="00A1330D">
              <w:rPr>
                <w:b/>
                <w:sz w:val="20"/>
              </w:rPr>
              <w:t>nameInfo</w:t>
            </w:r>
          </w:p>
        </w:tc>
        <w:tc>
          <w:tcPr>
            <w:tcW w:w="790" w:type="pct"/>
            <w:shd w:val="clear" w:color="auto" w:fill="auto"/>
          </w:tcPr>
          <w:p w14:paraId="1EB08F40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67439C0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3D88118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3DD69C9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030055B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667B6844" w14:textId="77777777" w:rsidTr="00920640">
        <w:tc>
          <w:tcPr>
            <w:tcW w:w="743" w:type="pct"/>
            <w:shd w:val="clear" w:color="auto" w:fill="auto"/>
            <w:vAlign w:val="center"/>
          </w:tcPr>
          <w:p w14:paraId="0D0C0273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0C6BAF0" w14:textId="4C08B9B2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lastName</w:t>
            </w:r>
          </w:p>
        </w:tc>
        <w:tc>
          <w:tcPr>
            <w:tcW w:w="198" w:type="pct"/>
            <w:shd w:val="clear" w:color="auto" w:fill="auto"/>
          </w:tcPr>
          <w:p w14:paraId="02FE55C5" w14:textId="646BAD17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22D0C1A" w14:textId="35522B5B" w:rsidR="007E0DAC" w:rsidRPr="00A1330D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T(1-60)</w:t>
            </w:r>
          </w:p>
        </w:tc>
        <w:tc>
          <w:tcPr>
            <w:tcW w:w="1387" w:type="pct"/>
            <w:shd w:val="clear" w:color="auto" w:fill="auto"/>
          </w:tcPr>
          <w:p w14:paraId="453641BA" w14:textId="6B019125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Фамилия</w:t>
            </w:r>
          </w:p>
        </w:tc>
        <w:tc>
          <w:tcPr>
            <w:tcW w:w="1387" w:type="pct"/>
            <w:shd w:val="clear" w:color="auto" w:fill="auto"/>
          </w:tcPr>
          <w:p w14:paraId="4D8445ED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314BC28D" w14:textId="77777777" w:rsidTr="00920640">
        <w:tc>
          <w:tcPr>
            <w:tcW w:w="743" w:type="pct"/>
            <w:shd w:val="clear" w:color="auto" w:fill="auto"/>
            <w:vAlign w:val="center"/>
          </w:tcPr>
          <w:p w14:paraId="57C1DD20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34CFAFA" w14:textId="3BAD1BB3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firstName</w:t>
            </w:r>
          </w:p>
        </w:tc>
        <w:tc>
          <w:tcPr>
            <w:tcW w:w="198" w:type="pct"/>
            <w:shd w:val="clear" w:color="auto" w:fill="auto"/>
          </w:tcPr>
          <w:p w14:paraId="7B45274D" w14:textId="11DC3F46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01B70D" w14:textId="189037F1" w:rsidR="007E0DAC" w:rsidRDefault="007E0DAC" w:rsidP="007E0DAC">
            <w:pPr>
              <w:jc w:val="center"/>
              <w:rPr>
                <w:sz w:val="20"/>
              </w:rPr>
            </w:pPr>
            <w:r w:rsidRPr="00A1330D">
              <w:rPr>
                <w:sz w:val="20"/>
                <w:lang w:val="en-US"/>
              </w:rPr>
              <w:t>T(1-60)</w:t>
            </w:r>
          </w:p>
        </w:tc>
        <w:tc>
          <w:tcPr>
            <w:tcW w:w="1387" w:type="pct"/>
            <w:shd w:val="clear" w:color="auto" w:fill="auto"/>
          </w:tcPr>
          <w:p w14:paraId="07D82DCA" w14:textId="0912F6E0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Имя</w:t>
            </w:r>
          </w:p>
        </w:tc>
        <w:tc>
          <w:tcPr>
            <w:tcW w:w="1387" w:type="pct"/>
            <w:shd w:val="clear" w:color="auto" w:fill="auto"/>
          </w:tcPr>
          <w:p w14:paraId="0B615D7A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634432F9" w14:textId="77777777" w:rsidTr="00920640">
        <w:tc>
          <w:tcPr>
            <w:tcW w:w="743" w:type="pct"/>
            <w:shd w:val="clear" w:color="auto" w:fill="auto"/>
            <w:vAlign w:val="center"/>
          </w:tcPr>
          <w:p w14:paraId="5E88A0C3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A8C4A0F" w14:textId="453D86DD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middleName</w:t>
            </w:r>
          </w:p>
        </w:tc>
        <w:tc>
          <w:tcPr>
            <w:tcW w:w="198" w:type="pct"/>
            <w:shd w:val="clear" w:color="auto" w:fill="auto"/>
          </w:tcPr>
          <w:p w14:paraId="3301E689" w14:textId="497413D5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6AF5DB60" w14:textId="1EA881D8" w:rsidR="007E0DAC" w:rsidRDefault="007E0DAC" w:rsidP="007E0DAC">
            <w:pPr>
              <w:jc w:val="center"/>
              <w:rPr>
                <w:sz w:val="20"/>
              </w:rPr>
            </w:pPr>
            <w:r w:rsidRPr="00A1330D">
              <w:rPr>
                <w:sz w:val="20"/>
                <w:lang w:val="en-US"/>
              </w:rPr>
              <w:t>T(1-60)</w:t>
            </w:r>
          </w:p>
        </w:tc>
        <w:tc>
          <w:tcPr>
            <w:tcW w:w="1387" w:type="pct"/>
            <w:shd w:val="clear" w:color="auto" w:fill="auto"/>
          </w:tcPr>
          <w:p w14:paraId="74EDE842" w14:textId="200F6C45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Отчество</w:t>
            </w:r>
          </w:p>
        </w:tc>
        <w:tc>
          <w:tcPr>
            <w:tcW w:w="1387" w:type="pct"/>
            <w:shd w:val="clear" w:color="auto" w:fill="auto"/>
          </w:tcPr>
          <w:p w14:paraId="65F42BE1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1F600557" w14:textId="77777777" w:rsidTr="00920640">
        <w:tc>
          <w:tcPr>
            <w:tcW w:w="5000" w:type="pct"/>
            <w:gridSpan w:val="6"/>
            <w:shd w:val="clear" w:color="auto" w:fill="auto"/>
          </w:tcPr>
          <w:p w14:paraId="4D8C6DE0" w14:textId="2D3ABEE0" w:rsidR="007E0DAC" w:rsidRPr="00A1330D" w:rsidRDefault="007E0DAC" w:rsidP="007E0DAC">
            <w:pPr>
              <w:jc w:val="center"/>
              <w:rPr>
                <w:b/>
                <w:sz w:val="20"/>
              </w:rPr>
            </w:pPr>
            <w:r w:rsidRPr="00A1330D">
              <w:rPr>
                <w:b/>
                <w:sz w:val="20"/>
              </w:rPr>
              <w:t>Статус</w:t>
            </w:r>
          </w:p>
        </w:tc>
      </w:tr>
      <w:tr w:rsidR="007E0DAC" w:rsidRPr="00863276" w14:paraId="4564DDBC" w14:textId="77777777" w:rsidTr="00920640">
        <w:tc>
          <w:tcPr>
            <w:tcW w:w="743" w:type="pct"/>
            <w:shd w:val="clear" w:color="auto" w:fill="auto"/>
            <w:vAlign w:val="center"/>
          </w:tcPr>
          <w:p w14:paraId="1E8F2050" w14:textId="18498788" w:rsidR="007E0DAC" w:rsidRPr="00A1330D" w:rsidRDefault="007E0DAC" w:rsidP="007E0DAC">
            <w:pPr>
              <w:spacing w:after="0"/>
              <w:rPr>
                <w:b/>
                <w:sz w:val="20"/>
              </w:rPr>
            </w:pPr>
            <w:r w:rsidRPr="00A1330D">
              <w:rPr>
                <w:b/>
                <w:sz w:val="20"/>
              </w:rPr>
              <w:t>status</w:t>
            </w:r>
          </w:p>
        </w:tc>
        <w:tc>
          <w:tcPr>
            <w:tcW w:w="790" w:type="pct"/>
            <w:shd w:val="clear" w:color="auto" w:fill="auto"/>
          </w:tcPr>
          <w:p w14:paraId="73D763F1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9220E50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A8BCCFC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043A2B0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DC4E3D3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5D50EEEA" w14:textId="77777777" w:rsidTr="00920640">
        <w:tc>
          <w:tcPr>
            <w:tcW w:w="743" w:type="pct"/>
            <w:shd w:val="clear" w:color="auto" w:fill="auto"/>
            <w:vAlign w:val="center"/>
          </w:tcPr>
          <w:p w14:paraId="6F645BD8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8246893" w14:textId="738610DD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27CCBA07" w14:textId="693A24C5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409644C" w14:textId="0A3F4880" w:rsidR="007E0DAC" w:rsidRPr="00A1330D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T(1-2)</w:t>
            </w:r>
          </w:p>
        </w:tc>
        <w:tc>
          <w:tcPr>
            <w:tcW w:w="1387" w:type="pct"/>
            <w:shd w:val="clear" w:color="auto" w:fill="auto"/>
          </w:tcPr>
          <w:p w14:paraId="2759BBEF" w14:textId="6C857424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Код статуса</w:t>
            </w:r>
          </w:p>
        </w:tc>
        <w:tc>
          <w:tcPr>
            <w:tcW w:w="1387" w:type="pct"/>
            <w:shd w:val="clear" w:color="auto" w:fill="auto"/>
          </w:tcPr>
          <w:p w14:paraId="59B3DFAA" w14:textId="77777777" w:rsidR="007E0DAC" w:rsidRDefault="007E0DAC" w:rsidP="007E0DAC">
            <w:pPr>
              <w:rPr>
                <w:sz w:val="20"/>
              </w:rPr>
            </w:pPr>
            <w:r>
              <w:rPr>
                <w:sz w:val="20"/>
              </w:rPr>
              <w:t>Принимает значение:</w:t>
            </w:r>
          </w:p>
          <w:p w14:paraId="4E244249" w14:textId="77777777" w:rsidR="007E0DAC" w:rsidRPr="00A1330D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3 - Уполномоченный сотрудник иной организации;</w:t>
            </w:r>
          </w:p>
          <w:p w14:paraId="600FD7B0" w14:textId="77777777" w:rsidR="007E0DAC" w:rsidRPr="00A1330D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lastRenderedPageBreak/>
              <w:t>4 - Уполномоченное физическое лицо / Уполномоченный индивидуальный предприниматель;</w:t>
            </w:r>
          </w:p>
          <w:p w14:paraId="5AD26DBA" w14:textId="77777777" w:rsidR="007E0DAC" w:rsidRPr="00A1330D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5 - Уполномоченный сотрудник организации заказчика;</w:t>
            </w:r>
          </w:p>
          <w:p w14:paraId="388B9146" w14:textId="7D79742D" w:rsidR="007E0DAC" w:rsidRPr="00A1330D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 xml:space="preserve">6 - </w:t>
            </w:r>
            <w:r w:rsidRPr="00A164D5">
              <w:rPr>
                <w:sz w:val="20"/>
              </w:rPr>
              <w:t>Уполномоченный сотрудник организации, осуществляющей полномочия заказчика на основании соглашения</w:t>
            </w:r>
          </w:p>
        </w:tc>
      </w:tr>
      <w:tr w:rsidR="007E0DAC" w:rsidRPr="00863276" w14:paraId="44544DED" w14:textId="77777777" w:rsidTr="00920640">
        <w:tc>
          <w:tcPr>
            <w:tcW w:w="743" w:type="pct"/>
            <w:shd w:val="clear" w:color="auto" w:fill="auto"/>
            <w:vAlign w:val="center"/>
          </w:tcPr>
          <w:p w14:paraId="7CE3F1D2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FC0EDAA" w14:textId="186D6A65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376A6DA6" w14:textId="76A18B14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8FD3972" w14:textId="3F6B720A" w:rsidR="007E0DAC" w:rsidRPr="00A1330D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T(1-100)</w:t>
            </w:r>
          </w:p>
        </w:tc>
        <w:tc>
          <w:tcPr>
            <w:tcW w:w="1387" w:type="pct"/>
            <w:shd w:val="clear" w:color="auto" w:fill="auto"/>
          </w:tcPr>
          <w:p w14:paraId="75919078" w14:textId="50D72884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Наименование статуса</w:t>
            </w:r>
          </w:p>
        </w:tc>
        <w:tc>
          <w:tcPr>
            <w:tcW w:w="1387" w:type="pct"/>
            <w:shd w:val="clear" w:color="auto" w:fill="auto"/>
          </w:tcPr>
          <w:p w14:paraId="6C60456D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79D5B7E9" w14:textId="77777777" w:rsidTr="00A1330D">
        <w:tc>
          <w:tcPr>
            <w:tcW w:w="5000" w:type="pct"/>
            <w:gridSpan w:val="6"/>
            <w:shd w:val="clear" w:color="auto" w:fill="auto"/>
            <w:vAlign w:val="center"/>
          </w:tcPr>
          <w:p w14:paraId="5F3B1D08" w14:textId="6ED9EFD4" w:rsidR="007E0DAC" w:rsidRPr="00A1330D" w:rsidRDefault="007E0DAC" w:rsidP="007E0DAC">
            <w:pPr>
              <w:jc w:val="center"/>
              <w:rPr>
                <w:b/>
                <w:sz w:val="20"/>
              </w:rPr>
            </w:pPr>
            <w:r w:rsidRPr="00A1330D">
              <w:rPr>
                <w:b/>
                <w:sz w:val="20"/>
              </w:rPr>
              <w:t>Информация об областях полномочий</w:t>
            </w:r>
          </w:p>
        </w:tc>
      </w:tr>
      <w:tr w:rsidR="007E0DAC" w:rsidRPr="00863276" w14:paraId="6E08125D" w14:textId="77777777" w:rsidTr="00920640">
        <w:tc>
          <w:tcPr>
            <w:tcW w:w="743" w:type="pct"/>
            <w:shd w:val="clear" w:color="auto" w:fill="auto"/>
            <w:vAlign w:val="center"/>
          </w:tcPr>
          <w:p w14:paraId="5A5FFBD7" w14:textId="5F2179FB" w:rsidR="007E0DAC" w:rsidRPr="00A1330D" w:rsidRDefault="007E0DAC" w:rsidP="007E0DAC">
            <w:pPr>
              <w:spacing w:after="0"/>
              <w:rPr>
                <w:b/>
                <w:sz w:val="20"/>
              </w:rPr>
            </w:pPr>
            <w:r w:rsidRPr="00A1330D">
              <w:rPr>
                <w:b/>
                <w:sz w:val="20"/>
              </w:rPr>
              <w:t>authoritysInfo</w:t>
            </w:r>
          </w:p>
        </w:tc>
        <w:tc>
          <w:tcPr>
            <w:tcW w:w="790" w:type="pct"/>
            <w:shd w:val="clear" w:color="auto" w:fill="auto"/>
          </w:tcPr>
          <w:p w14:paraId="2F4D47B0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42C409F2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5BE6F0A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5B6C294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F5369A0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1160FE60" w14:textId="77777777" w:rsidTr="00920640">
        <w:tc>
          <w:tcPr>
            <w:tcW w:w="743" w:type="pct"/>
            <w:shd w:val="clear" w:color="auto" w:fill="auto"/>
            <w:vAlign w:val="center"/>
          </w:tcPr>
          <w:p w14:paraId="7FEDDB0D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2F973D6" w14:textId="54B88618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authorityInfo</w:t>
            </w:r>
          </w:p>
        </w:tc>
        <w:tc>
          <w:tcPr>
            <w:tcW w:w="198" w:type="pct"/>
            <w:shd w:val="clear" w:color="auto" w:fill="auto"/>
          </w:tcPr>
          <w:p w14:paraId="16DDCB29" w14:textId="6B767C83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5C7A561" w14:textId="3B9395D1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672070FF" w14:textId="3C037399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Информация об области полномочий</w:t>
            </w:r>
          </w:p>
        </w:tc>
        <w:tc>
          <w:tcPr>
            <w:tcW w:w="1387" w:type="pct"/>
            <w:shd w:val="clear" w:color="auto" w:fill="auto"/>
          </w:tcPr>
          <w:p w14:paraId="629BE304" w14:textId="662A5A12" w:rsidR="007E0DAC" w:rsidRDefault="007E0DAC" w:rsidP="007E0DAC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</w:p>
        </w:tc>
      </w:tr>
      <w:tr w:rsidR="007E0DAC" w:rsidRPr="00863276" w14:paraId="20FD3EEE" w14:textId="77777777" w:rsidTr="00A1330D">
        <w:tc>
          <w:tcPr>
            <w:tcW w:w="5000" w:type="pct"/>
            <w:gridSpan w:val="6"/>
            <w:shd w:val="clear" w:color="auto" w:fill="auto"/>
            <w:vAlign w:val="center"/>
          </w:tcPr>
          <w:p w14:paraId="4AF7D6EE" w14:textId="2C5F4950" w:rsidR="007E0DAC" w:rsidRPr="00A1330D" w:rsidRDefault="007E0DAC" w:rsidP="007E0DAC">
            <w:pPr>
              <w:jc w:val="center"/>
              <w:rPr>
                <w:b/>
                <w:sz w:val="20"/>
              </w:rPr>
            </w:pPr>
            <w:r w:rsidRPr="00A1330D">
              <w:rPr>
                <w:b/>
                <w:sz w:val="20"/>
              </w:rPr>
              <w:t>Информация об области полномочий</w:t>
            </w:r>
          </w:p>
        </w:tc>
      </w:tr>
      <w:tr w:rsidR="007E0DAC" w:rsidRPr="00863276" w14:paraId="0E24901F" w14:textId="77777777" w:rsidTr="00920640">
        <w:tc>
          <w:tcPr>
            <w:tcW w:w="743" w:type="pct"/>
            <w:shd w:val="clear" w:color="auto" w:fill="auto"/>
            <w:vAlign w:val="center"/>
          </w:tcPr>
          <w:p w14:paraId="54AE7B83" w14:textId="68CD2AB9" w:rsidR="007E0DAC" w:rsidRPr="00A1330D" w:rsidRDefault="007E0DAC" w:rsidP="007E0DAC">
            <w:pPr>
              <w:spacing w:after="0"/>
              <w:rPr>
                <w:b/>
                <w:sz w:val="20"/>
              </w:rPr>
            </w:pPr>
            <w:r w:rsidRPr="00A1330D">
              <w:rPr>
                <w:b/>
                <w:sz w:val="20"/>
              </w:rPr>
              <w:t>authorityInfo</w:t>
            </w:r>
          </w:p>
        </w:tc>
        <w:tc>
          <w:tcPr>
            <w:tcW w:w="790" w:type="pct"/>
            <w:shd w:val="clear" w:color="auto" w:fill="auto"/>
          </w:tcPr>
          <w:p w14:paraId="44C5349F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C807E0B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870545F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8619B54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3909EAF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4B7BBD05" w14:textId="77777777" w:rsidTr="00920640">
        <w:tc>
          <w:tcPr>
            <w:tcW w:w="743" w:type="pct"/>
            <w:shd w:val="clear" w:color="auto" w:fill="auto"/>
            <w:vAlign w:val="center"/>
          </w:tcPr>
          <w:p w14:paraId="1AB24743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464939B" w14:textId="0C658901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documentType</w:t>
            </w:r>
          </w:p>
        </w:tc>
        <w:tc>
          <w:tcPr>
            <w:tcW w:w="198" w:type="pct"/>
            <w:shd w:val="clear" w:color="auto" w:fill="auto"/>
          </w:tcPr>
          <w:p w14:paraId="617F78F9" w14:textId="57C85750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250D639" w14:textId="2E3BE3FB" w:rsidR="007E0DAC" w:rsidRPr="00A1330D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2374CE2" w14:textId="03BE9443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Тип документа, на который распространяется полномочие</w:t>
            </w:r>
          </w:p>
        </w:tc>
        <w:tc>
          <w:tcPr>
            <w:tcW w:w="1387" w:type="pct"/>
            <w:shd w:val="clear" w:color="auto" w:fill="auto"/>
          </w:tcPr>
          <w:p w14:paraId="15D1D702" w14:textId="77777777" w:rsidR="007E0DAC" w:rsidRPr="00A1330D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Принимает значение:</w:t>
            </w:r>
          </w:p>
          <w:p w14:paraId="38E93D5D" w14:textId="77777777" w:rsidR="007E0DAC" w:rsidRPr="00A1330D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UPD - Область и основание полномочий для подписания УПД;</w:t>
            </w:r>
          </w:p>
          <w:p w14:paraId="3E8D3D76" w14:textId="66E3E356" w:rsidR="007E0DAC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UKD - Область и основание полномочий для подписания УКД</w:t>
            </w:r>
          </w:p>
        </w:tc>
      </w:tr>
      <w:tr w:rsidR="007E0DAC" w:rsidRPr="00863276" w14:paraId="7C8C053A" w14:textId="77777777" w:rsidTr="00920640">
        <w:tc>
          <w:tcPr>
            <w:tcW w:w="743" w:type="pct"/>
            <w:shd w:val="clear" w:color="auto" w:fill="auto"/>
            <w:vAlign w:val="center"/>
          </w:tcPr>
          <w:p w14:paraId="4DCD8C9A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197DCE4" w14:textId="2A5462B9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code</w:t>
            </w:r>
          </w:p>
        </w:tc>
        <w:tc>
          <w:tcPr>
            <w:tcW w:w="198" w:type="pct"/>
            <w:shd w:val="clear" w:color="auto" w:fill="auto"/>
          </w:tcPr>
          <w:p w14:paraId="1A01F4B7" w14:textId="3BCA8F33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815DACF" w14:textId="45E6FCBE" w:rsidR="007E0DAC" w:rsidRDefault="007E0DAC" w:rsidP="007E0DAC">
            <w:pPr>
              <w:jc w:val="center"/>
              <w:rPr>
                <w:sz w:val="20"/>
              </w:rPr>
            </w:pPr>
            <w:r w:rsidRPr="00A1330D">
              <w:rPr>
                <w:sz w:val="20"/>
              </w:rPr>
              <w:t>Т(1-2)</w:t>
            </w:r>
          </w:p>
        </w:tc>
        <w:tc>
          <w:tcPr>
            <w:tcW w:w="1387" w:type="pct"/>
            <w:shd w:val="clear" w:color="auto" w:fill="auto"/>
          </w:tcPr>
          <w:p w14:paraId="5978183B" w14:textId="149D3B4B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Код области полномочий</w:t>
            </w:r>
          </w:p>
        </w:tc>
        <w:tc>
          <w:tcPr>
            <w:tcW w:w="1387" w:type="pct"/>
            <w:shd w:val="clear" w:color="auto" w:fill="auto"/>
          </w:tcPr>
          <w:p w14:paraId="3C79D907" w14:textId="77777777" w:rsidR="007E0DAC" w:rsidRPr="00A1330D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Принимает значение:</w:t>
            </w:r>
          </w:p>
          <w:p w14:paraId="5BD3C237" w14:textId="77777777" w:rsidR="007E0DAC" w:rsidRPr="00A1330D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1 – лицо, совершившее сделку, операцию;</w:t>
            </w:r>
          </w:p>
          <w:p w14:paraId="65CE9A5C" w14:textId="77777777" w:rsidR="007E0DAC" w:rsidRPr="00A1330D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2 – лицо, совершившее сделку, операцию и ответственное за ее оформление;</w:t>
            </w:r>
          </w:p>
          <w:p w14:paraId="6F4671E3" w14:textId="4204A838" w:rsidR="007E0DAC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3 – лицо, ответственное за оформление свершившегося события</w:t>
            </w:r>
          </w:p>
        </w:tc>
      </w:tr>
      <w:tr w:rsidR="007E0DAC" w:rsidRPr="00863276" w14:paraId="2FD7B92A" w14:textId="77777777" w:rsidTr="00920640">
        <w:tc>
          <w:tcPr>
            <w:tcW w:w="743" w:type="pct"/>
            <w:shd w:val="clear" w:color="auto" w:fill="auto"/>
            <w:vAlign w:val="center"/>
          </w:tcPr>
          <w:p w14:paraId="7D39CCE9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770EF1" w14:textId="2BEA0E64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name</w:t>
            </w:r>
          </w:p>
        </w:tc>
        <w:tc>
          <w:tcPr>
            <w:tcW w:w="198" w:type="pct"/>
            <w:shd w:val="clear" w:color="auto" w:fill="auto"/>
          </w:tcPr>
          <w:p w14:paraId="4B84F69C" w14:textId="64E46A05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6F5AE51" w14:textId="5E52EC1F" w:rsidR="007E0DAC" w:rsidRDefault="007E0DAC" w:rsidP="007E0DAC">
            <w:pPr>
              <w:jc w:val="center"/>
              <w:rPr>
                <w:sz w:val="20"/>
              </w:rPr>
            </w:pPr>
            <w:r w:rsidRPr="00A1330D">
              <w:rPr>
                <w:sz w:val="20"/>
              </w:rPr>
              <w:t>Т(1-2</w:t>
            </w:r>
            <w:r>
              <w:rPr>
                <w:sz w:val="20"/>
              </w:rPr>
              <w:t>000</w:t>
            </w:r>
            <w:r w:rsidRPr="00A1330D">
              <w:rPr>
                <w:sz w:val="20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A2D25A0" w14:textId="3BA0AABA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Наименование области полномочий</w:t>
            </w:r>
          </w:p>
        </w:tc>
        <w:tc>
          <w:tcPr>
            <w:tcW w:w="1387" w:type="pct"/>
            <w:shd w:val="clear" w:color="auto" w:fill="auto"/>
          </w:tcPr>
          <w:p w14:paraId="110960EA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4AF7619D" w14:textId="77777777" w:rsidTr="00920640">
        <w:tc>
          <w:tcPr>
            <w:tcW w:w="743" w:type="pct"/>
            <w:shd w:val="clear" w:color="auto" w:fill="auto"/>
            <w:vAlign w:val="center"/>
          </w:tcPr>
          <w:p w14:paraId="55417535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B3A462C" w14:textId="2B041C8F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foundation</w:t>
            </w:r>
          </w:p>
        </w:tc>
        <w:tc>
          <w:tcPr>
            <w:tcW w:w="198" w:type="pct"/>
            <w:shd w:val="clear" w:color="auto" w:fill="auto"/>
          </w:tcPr>
          <w:p w14:paraId="15A2F09C" w14:textId="29C4417F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6F5565B" w14:textId="2E5F38FC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Т(1-255)</w:t>
            </w:r>
          </w:p>
        </w:tc>
        <w:tc>
          <w:tcPr>
            <w:tcW w:w="1387" w:type="pct"/>
            <w:shd w:val="clear" w:color="auto" w:fill="auto"/>
          </w:tcPr>
          <w:p w14:paraId="2CFEB80D" w14:textId="70B5A4AD" w:rsidR="007E0DAC" w:rsidRPr="004F5B63" w:rsidRDefault="007E0DAC" w:rsidP="007E0DAC">
            <w:pPr>
              <w:rPr>
                <w:sz w:val="20"/>
              </w:rPr>
            </w:pPr>
            <w:r w:rsidRPr="00A1330D">
              <w:rPr>
                <w:sz w:val="20"/>
              </w:rPr>
              <w:t>Основания полномочий (доверия)</w:t>
            </w:r>
          </w:p>
        </w:tc>
        <w:tc>
          <w:tcPr>
            <w:tcW w:w="1387" w:type="pct"/>
            <w:shd w:val="clear" w:color="auto" w:fill="auto"/>
          </w:tcPr>
          <w:p w14:paraId="42E7A024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67FF86BA" w14:textId="77777777" w:rsidTr="0092218A">
        <w:tc>
          <w:tcPr>
            <w:tcW w:w="5000" w:type="pct"/>
            <w:gridSpan w:val="6"/>
            <w:shd w:val="clear" w:color="auto" w:fill="auto"/>
            <w:vAlign w:val="center"/>
          </w:tcPr>
          <w:p w14:paraId="74CC9866" w14:textId="7424CD76" w:rsidR="007E0DAC" w:rsidRPr="0092218A" w:rsidRDefault="007E0DAC" w:rsidP="007E0DAC">
            <w:pPr>
              <w:jc w:val="center"/>
              <w:rPr>
                <w:b/>
                <w:sz w:val="20"/>
              </w:rPr>
            </w:pPr>
            <w:r w:rsidRPr="0092218A">
              <w:rPr>
                <w:b/>
                <w:sz w:val="20"/>
              </w:rPr>
              <w:t>Тип подписанта</w:t>
            </w:r>
          </w:p>
        </w:tc>
      </w:tr>
      <w:tr w:rsidR="007E0DAC" w:rsidRPr="00863276" w14:paraId="63761A58" w14:textId="77777777" w:rsidTr="00920640">
        <w:tc>
          <w:tcPr>
            <w:tcW w:w="743" w:type="pct"/>
            <w:shd w:val="clear" w:color="auto" w:fill="auto"/>
            <w:vAlign w:val="center"/>
          </w:tcPr>
          <w:p w14:paraId="0D2C0229" w14:textId="2D458262" w:rsidR="007E0DAC" w:rsidRPr="0092218A" w:rsidRDefault="007E0DAC" w:rsidP="007E0DAC">
            <w:pPr>
              <w:spacing w:after="0"/>
              <w:rPr>
                <w:b/>
                <w:sz w:val="20"/>
              </w:rPr>
            </w:pPr>
            <w:r w:rsidRPr="0092218A">
              <w:rPr>
                <w:b/>
                <w:sz w:val="20"/>
              </w:rPr>
              <w:t>signerType</w:t>
            </w:r>
          </w:p>
        </w:tc>
        <w:tc>
          <w:tcPr>
            <w:tcW w:w="790" w:type="pct"/>
            <w:shd w:val="clear" w:color="auto" w:fill="auto"/>
          </w:tcPr>
          <w:p w14:paraId="6C5B8B67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EFFDB35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8894112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4920797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139DA3D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5562E13F" w14:textId="77777777" w:rsidTr="00920640">
        <w:tc>
          <w:tcPr>
            <w:tcW w:w="743" w:type="pct"/>
            <w:vMerge w:val="restart"/>
            <w:shd w:val="clear" w:color="auto" w:fill="auto"/>
            <w:vAlign w:val="center"/>
          </w:tcPr>
          <w:p w14:paraId="443739E4" w14:textId="1265D61A" w:rsidR="007E0DAC" w:rsidRPr="00863276" w:rsidRDefault="007E0DAC" w:rsidP="007E0DAC">
            <w:pPr>
              <w:spacing w:after="0"/>
              <w:rPr>
                <w:sz w:val="20"/>
              </w:rPr>
            </w:pPr>
            <w:r w:rsidRPr="0092218A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15B4A810" w14:textId="42F8B041" w:rsidR="007E0DAC" w:rsidRPr="004F5B63" w:rsidRDefault="007E0DAC" w:rsidP="007E0DAC">
            <w:pPr>
              <w:rPr>
                <w:sz w:val="20"/>
              </w:rPr>
            </w:pPr>
            <w:r w:rsidRPr="0092218A">
              <w:rPr>
                <w:sz w:val="20"/>
              </w:rPr>
              <w:t>individualPersonInfo</w:t>
            </w:r>
          </w:p>
        </w:tc>
        <w:tc>
          <w:tcPr>
            <w:tcW w:w="198" w:type="pct"/>
            <w:shd w:val="clear" w:color="auto" w:fill="auto"/>
          </w:tcPr>
          <w:p w14:paraId="4EA0252F" w14:textId="09AFBBD4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0BF5ED4" w14:textId="2AC12ADB" w:rsidR="007E0DAC" w:rsidRPr="0092218A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78A5D449" w14:textId="0A1313E4" w:rsidR="007E0DAC" w:rsidRPr="004F5B63" w:rsidRDefault="007E0DAC" w:rsidP="007E0DAC">
            <w:pPr>
              <w:rPr>
                <w:sz w:val="20"/>
              </w:rPr>
            </w:pPr>
            <w:r w:rsidRPr="0092218A">
              <w:rPr>
                <w:sz w:val="20"/>
              </w:rPr>
              <w:t>Физическое лицо</w:t>
            </w:r>
          </w:p>
        </w:tc>
        <w:tc>
          <w:tcPr>
            <w:tcW w:w="1387" w:type="pct"/>
            <w:shd w:val="clear" w:color="auto" w:fill="auto"/>
          </w:tcPr>
          <w:p w14:paraId="0CCDFCAB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7354A838" w14:textId="77777777" w:rsidTr="00920640">
        <w:tc>
          <w:tcPr>
            <w:tcW w:w="743" w:type="pct"/>
            <w:vMerge/>
            <w:shd w:val="clear" w:color="auto" w:fill="auto"/>
            <w:vAlign w:val="center"/>
          </w:tcPr>
          <w:p w14:paraId="65E867F2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FE89857" w14:textId="077F2108" w:rsidR="007E0DAC" w:rsidRPr="004F5B63" w:rsidRDefault="007E0DAC" w:rsidP="007E0DAC">
            <w:pPr>
              <w:rPr>
                <w:sz w:val="20"/>
              </w:rPr>
            </w:pPr>
            <w:r w:rsidRPr="0092218A">
              <w:rPr>
                <w:sz w:val="20"/>
              </w:rPr>
              <w:t>individualEntrepreneurInfo</w:t>
            </w:r>
          </w:p>
        </w:tc>
        <w:tc>
          <w:tcPr>
            <w:tcW w:w="198" w:type="pct"/>
            <w:shd w:val="clear" w:color="auto" w:fill="auto"/>
          </w:tcPr>
          <w:p w14:paraId="39290AE3" w14:textId="35C5780D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69372AA" w14:textId="299DEE06" w:rsidR="007E0DAC" w:rsidRPr="0092218A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11A2D98C" w14:textId="34F7499E" w:rsidR="007E0DAC" w:rsidRPr="004F5B63" w:rsidRDefault="007E0DAC" w:rsidP="007E0DAC">
            <w:pPr>
              <w:rPr>
                <w:sz w:val="20"/>
              </w:rPr>
            </w:pPr>
            <w:r w:rsidRPr="0092218A">
              <w:rPr>
                <w:sz w:val="20"/>
              </w:rPr>
              <w:t>Индивидуальный предприниматель</w:t>
            </w:r>
          </w:p>
        </w:tc>
        <w:tc>
          <w:tcPr>
            <w:tcW w:w="1387" w:type="pct"/>
            <w:shd w:val="clear" w:color="auto" w:fill="auto"/>
          </w:tcPr>
          <w:p w14:paraId="2F809804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543766A1" w14:textId="77777777" w:rsidTr="00920640">
        <w:tc>
          <w:tcPr>
            <w:tcW w:w="743" w:type="pct"/>
            <w:vMerge/>
            <w:shd w:val="clear" w:color="auto" w:fill="auto"/>
            <w:vAlign w:val="center"/>
          </w:tcPr>
          <w:p w14:paraId="7B4AA8A0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A33ED92" w14:textId="2585663B" w:rsidR="007E0DAC" w:rsidRPr="004F5B63" w:rsidRDefault="007E0DAC" w:rsidP="007E0DAC">
            <w:pPr>
              <w:rPr>
                <w:sz w:val="20"/>
              </w:rPr>
            </w:pPr>
            <w:r w:rsidRPr="0092218A">
              <w:rPr>
                <w:sz w:val="20"/>
              </w:rPr>
              <w:t>legalEntityInfo</w:t>
            </w:r>
          </w:p>
        </w:tc>
        <w:tc>
          <w:tcPr>
            <w:tcW w:w="198" w:type="pct"/>
            <w:shd w:val="clear" w:color="auto" w:fill="auto"/>
          </w:tcPr>
          <w:p w14:paraId="352DE629" w14:textId="739B61DD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CE390EE" w14:textId="2B063EA4" w:rsidR="007E0DAC" w:rsidRPr="0092218A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013BD2BB" w14:textId="411A4339" w:rsidR="007E0DAC" w:rsidRPr="004F5B63" w:rsidRDefault="007E0DAC" w:rsidP="007E0DAC">
            <w:pPr>
              <w:rPr>
                <w:sz w:val="20"/>
              </w:rPr>
            </w:pPr>
            <w:r w:rsidRPr="0092218A">
              <w:rPr>
                <w:sz w:val="20"/>
              </w:rPr>
              <w:t>Представитель юридического лица</w:t>
            </w:r>
          </w:p>
        </w:tc>
        <w:tc>
          <w:tcPr>
            <w:tcW w:w="1387" w:type="pct"/>
            <w:shd w:val="clear" w:color="auto" w:fill="auto"/>
          </w:tcPr>
          <w:p w14:paraId="6F10025C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1AE76CC7" w14:textId="77777777" w:rsidTr="0092218A">
        <w:tc>
          <w:tcPr>
            <w:tcW w:w="5000" w:type="pct"/>
            <w:gridSpan w:val="6"/>
            <w:shd w:val="clear" w:color="auto" w:fill="auto"/>
            <w:vAlign w:val="center"/>
          </w:tcPr>
          <w:p w14:paraId="4B47C1ED" w14:textId="057B90F0" w:rsidR="007E0DAC" w:rsidRPr="006278CF" w:rsidRDefault="007E0DAC" w:rsidP="007E0DAC">
            <w:pPr>
              <w:jc w:val="center"/>
              <w:rPr>
                <w:b/>
                <w:sz w:val="20"/>
              </w:rPr>
            </w:pPr>
            <w:r w:rsidRPr="006278CF">
              <w:rPr>
                <w:b/>
                <w:sz w:val="20"/>
              </w:rPr>
              <w:t>Физическое лицо</w:t>
            </w:r>
          </w:p>
        </w:tc>
      </w:tr>
      <w:tr w:rsidR="007E0DAC" w:rsidRPr="00863276" w14:paraId="313B3F82" w14:textId="77777777" w:rsidTr="00920640">
        <w:tc>
          <w:tcPr>
            <w:tcW w:w="743" w:type="pct"/>
            <w:shd w:val="clear" w:color="auto" w:fill="auto"/>
            <w:vAlign w:val="center"/>
          </w:tcPr>
          <w:p w14:paraId="6B82CEF9" w14:textId="1BA6161A" w:rsidR="007E0DAC" w:rsidRPr="006278CF" w:rsidRDefault="007E0DAC" w:rsidP="007E0DAC">
            <w:pPr>
              <w:spacing w:after="0"/>
              <w:rPr>
                <w:b/>
                <w:sz w:val="20"/>
              </w:rPr>
            </w:pPr>
            <w:r w:rsidRPr="006278CF">
              <w:rPr>
                <w:b/>
                <w:sz w:val="20"/>
              </w:rPr>
              <w:t>individualPersonInfo</w:t>
            </w:r>
          </w:p>
        </w:tc>
        <w:tc>
          <w:tcPr>
            <w:tcW w:w="790" w:type="pct"/>
            <w:shd w:val="clear" w:color="auto" w:fill="auto"/>
          </w:tcPr>
          <w:p w14:paraId="144B094A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DB025D7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9A8674D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C8F9F4F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CDF653A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3EC66662" w14:textId="77777777" w:rsidTr="00920640">
        <w:tc>
          <w:tcPr>
            <w:tcW w:w="743" w:type="pct"/>
            <w:shd w:val="clear" w:color="auto" w:fill="auto"/>
            <w:vAlign w:val="center"/>
          </w:tcPr>
          <w:p w14:paraId="284F3549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1BBEDEA" w14:textId="1382E5BC" w:rsidR="007E0DAC" w:rsidRPr="004F5B63" w:rsidRDefault="007E0DAC" w:rsidP="007E0DAC">
            <w:pPr>
              <w:rPr>
                <w:sz w:val="20"/>
              </w:rPr>
            </w:pPr>
            <w:r w:rsidRPr="006278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21A2ECEC" w14:textId="229BBDD9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0267D516" w14:textId="4BCEEF65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64664BB6" w14:textId="1A1E9736" w:rsidR="007E0DAC" w:rsidRPr="004F5B63" w:rsidRDefault="007E0DAC" w:rsidP="007E0DAC">
            <w:pPr>
              <w:rPr>
                <w:sz w:val="20"/>
              </w:rPr>
            </w:pPr>
            <w:r w:rsidRPr="006278CF">
              <w:rPr>
                <w:sz w:val="20"/>
              </w:rPr>
              <w:t>ИНН ФЛ</w:t>
            </w:r>
          </w:p>
        </w:tc>
        <w:tc>
          <w:tcPr>
            <w:tcW w:w="1387" w:type="pct"/>
            <w:shd w:val="clear" w:color="auto" w:fill="auto"/>
          </w:tcPr>
          <w:p w14:paraId="43737117" w14:textId="2BFA4AD3" w:rsidR="007E0DAC" w:rsidRDefault="007E0DAC" w:rsidP="007E0DAC">
            <w:pPr>
              <w:rPr>
                <w:sz w:val="20"/>
              </w:rPr>
            </w:pPr>
            <w:r w:rsidRPr="006278CF">
              <w:rPr>
                <w:sz w:val="20"/>
              </w:rPr>
              <w:t>Паттерн \</w:t>
            </w:r>
            <w:r w:rsidRPr="006278CF">
              <w:rPr>
                <w:sz w:val="20"/>
                <w:lang w:val="en-US"/>
              </w:rPr>
              <w:t>d{</w:t>
            </w:r>
            <w:r>
              <w:rPr>
                <w:sz w:val="20"/>
                <w:lang w:val="en-US"/>
              </w:rPr>
              <w:t>12</w:t>
            </w:r>
            <w:r w:rsidRPr="006278CF">
              <w:rPr>
                <w:sz w:val="20"/>
                <w:lang w:val="en-US"/>
              </w:rPr>
              <w:t>}</w:t>
            </w:r>
          </w:p>
        </w:tc>
      </w:tr>
      <w:tr w:rsidR="007E0DAC" w:rsidRPr="00863276" w14:paraId="31CBB3B4" w14:textId="77777777" w:rsidTr="006278CF">
        <w:tc>
          <w:tcPr>
            <w:tcW w:w="5000" w:type="pct"/>
            <w:gridSpan w:val="6"/>
            <w:shd w:val="clear" w:color="auto" w:fill="auto"/>
            <w:vAlign w:val="center"/>
          </w:tcPr>
          <w:p w14:paraId="342CB294" w14:textId="1D6C6331" w:rsidR="007E0DAC" w:rsidRPr="006278CF" w:rsidRDefault="007E0DAC" w:rsidP="007E0DAC">
            <w:pPr>
              <w:jc w:val="center"/>
              <w:rPr>
                <w:b/>
                <w:sz w:val="20"/>
              </w:rPr>
            </w:pPr>
            <w:r w:rsidRPr="006278CF">
              <w:rPr>
                <w:b/>
                <w:sz w:val="20"/>
              </w:rPr>
              <w:t>Индивидуальный предприниматель</w:t>
            </w:r>
          </w:p>
        </w:tc>
      </w:tr>
      <w:tr w:rsidR="007E0DAC" w:rsidRPr="00863276" w14:paraId="278E1EA5" w14:textId="77777777" w:rsidTr="00920640">
        <w:tc>
          <w:tcPr>
            <w:tcW w:w="743" w:type="pct"/>
            <w:shd w:val="clear" w:color="auto" w:fill="auto"/>
            <w:vAlign w:val="center"/>
          </w:tcPr>
          <w:p w14:paraId="7B3F0C18" w14:textId="6F88FCFC" w:rsidR="007E0DAC" w:rsidRPr="006278CF" w:rsidRDefault="007E0DAC" w:rsidP="007E0DAC">
            <w:pPr>
              <w:spacing w:after="0"/>
              <w:rPr>
                <w:b/>
                <w:sz w:val="20"/>
              </w:rPr>
            </w:pPr>
            <w:r w:rsidRPr="006278CF">
              <w:rPr>
                <w:b/>
                <w:sz w:val="20"/>
              </w:rPr>
              <w:t>individualEntrepreneurInfo</w:t>
            </w:r>
          </w:p>
        </w:tc>
        <w:tc>
          <w:tcPr>
            <w:tcW w:w="790" w:type="pct"/>
            <w:shd w:val="clear" w:color="auto" w:fill="auto"/>
          </w:tcPr>
          <w:p w14:paraId="3CBFDEF8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7D99973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61E0A3F2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1FE6C96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89858AA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5150CC1C" w14:textId="77777777" w:rsidTr="00920640">
        <w:tc>
          <w:tcPr>
            <w:tcW w:w="743" w:type="pct"/>
            <w:shd w:val="clear" w:color="auto" w:fill="auto"/>
            <w:vAlign w:val="center"/>
          </w:tcPr>
          <w:p w14:paraId="091A0D08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72A17B" w14:textId="002BD9E2" w:rsidR="007E0DAC" w:rsidRPr="004F5B63" w:rsidRDefault="007E0DAC" w:rsidP="007E0DAC">
            <w:pPr>
              <w:rPr>
                <w:sz w:val="20"/>
              </w:rPr>
            </w:pPr>
            <w:r w:rsidRPr="006278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13A9C0A8" w14:textId="44F23687" w:rsidR="007E0DAC" w:rsidRPr="006278CF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2509FC1" w14:textId="4F46F5A4" w:rsidR="007E0DAC" w:rsidRDefault="007E0DAC" w:rsidP="007E0DAC">
            <w:pPr>
              <w:jc w:val="center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1A0DAE32" w14:textId="2B972554" w:rsidR="007E0DAC" w:rsidRPr="004F5B63" w:rsidRDefault="007E0DAC" w:rsidP="007E0DAC">
            <w:pPr>
              <w:rPr>
                <w:sz w:val="20"/>
              </w:rPr>
            </w:pPr>
            <w:r>
              <w:rPr>
                <w:sz w:val="20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14:paraId="19E06A0A" w14:textId="75EA68F7" w:rsidR="007E0DAC" w:rsidRDefault="007E0DAC" w:rsidP="007E0DAC">
            <w:pPr>
              <w:rPr>
                <w:sz w:val="20"/>
              </w:rPr>
            </w:pPr>
            <w:r w:rsidRPr="006278CF">
              <w:rPr>
                <w:sz w:val="20"/>
              </w:rPr>
              <w:t>Паттерн \</w:t>
            </w:r>
            <w:r w:rsidRPr="006278CF">
              <w:rPr>
                <w:sz w:val="20"/>
                <w:lang w:val="en-US"/>
              </w:rPr>
              <w:t>d{</w:t>
            </w:r>
            <w:r>
              <w:rPr>
                <w:sz w:val="20"/>
                <w:lang w:val="en-US"/>
              </w:rPr>
              <w:t>12</w:t>
            </w:r>
            <w:r w:rsidRPr="006278CF">
              <w:rPr>
                <w:sz w:val="20"/>
                <w:lang w:val="en-US"/>
              </w:rPr>
              <w:t>}</w:t>
            </w:r>
          </w:p>
        </w:tc>
      </w:tr>
      <w:tr w:rsidR="007E0DAC" w:rsidRPr="00863276" w14:paraId="0A6409FA" w14:textId="77777777" w:rsidTr="006278CF">
        <w:tc>
          <w:tcPr>
            <w:tcW w:w="5000" w:type="pct"/>
            <w:gridSpan w:val="6"/>
            <w:shd w:val="clear" w:color="auto" w:fill="auto"/>
            <w:vAlign w:val="center"/>
          </w:tcPr>
          <w:p w14:paraId="5289C554" w14:textId="0B3A99A0" w:rsidR="007E0DAC" w:rsidRPr="006278CF" w:rsidRDefault="007E0DAC" w:rsidP="007E0DAC">
            <w:pPr>
              <w:jc w:val="center"/>
              <w:rPr>
                <w:b/>
                <w:sz w:val="20"/>
              </w:rPr>
            </w:pPr>
            <w:r w:rsidRPr="006278CF">
              <w:rPr>
                <w:b/>
                <w:sz w:val="20"/>
              </w:rPr>
              <w:t>Представитель юридического лица</w:t>
            </w:r>
          </w:p>
        </w:tc>
      </w:tr>
      <w:tr w:rsidR="007E0DAC" w:rsidRPr="00863276" w14:paraId="18738982" w14:textId="77777777" w:rsidTr="00920640">
        <w:tc>
          <w:tcPr>
            <w:tcW w:w="743" w:type="pct"/>
            <w:shd w:val="clear" w:color="auto" w:fill="auto"/>
          </w:tcPr>
          <w:p w14:paraId="6E2F3D2C" w14:textId="61EC54C2" w:rsidR="007E0DAC" w:rsidRPr="006278CF" w:rsidRDefault="007E0DAC" w:rsidP="007E0DAC">
            <w:pPr>
              <w:spacing w:after="0"/>
              <w:rPr>
                <w:b/>
                <w:sz w:val="20"/>
              </w:rPr>
            </w:pPr>
            <w:r w:rsidRPr="006278CF">
              <w:rPr>
                <w:b/>
                <w:sz w:val="20"/>
              </w:rPr>
              <w:t>legalEntityInfo</w:t>
            </w:r>
          </w:p>
        </w:tc>
        <w:tc>
          <w:tcPr>
            <w:tcW w:w="790" w:type="pct"/>
            <w:shd w:val="clear" w:color="auto" w:fill="auto"/>
          </w:tcPr>
          <w:p w14:paraId="254AAB03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3C8F4677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5F8F1BCB" w14:textId="77777777" w:rsidR="007E0DAC" w:rsidRDefault="007E0DAC" w:rsidP="007E0DAC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02A2F6A" w14:textId="77777777" w:rsidR="007E0DAC" w:rsidRPr="004F5B63" w:rsidRDefault="007E0DAC" w:rsidP="007E0DAC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D69A1DE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6D16F78B" w14:textId="77777777" w:rsidTr="00920640">
        <w:tc>
          <w:tcPr>
            <w:tcW w:w="743" w:type="pct"/>
            <w:shd w:val="clear" w:color="auto" w:fill="auto"/>
            <w:vAlign w:val="center"/>
          </w:tcPr>
          <w:p w14:paraId="08E89AB5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E83BEB6" w14:textId="5939C717" w:rsidR="007E0DAC" w:rsidRPr="004F5B63" w:rsidRDefault="007E0DAC" w:rsidP="007E0DAC">
            <w:pPr>
              <w:rPr>
                <w:sz w:val="20"/>
              </w:rPr>
            </w:pPr>
            <w:r w:rsidRPr="006278CF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14:paraId="7F38255A" w14:textId="740DD962" w:rsidR="007E0DAC" w:rsidRDefault="007E0DAC" w:rsidP="007E0DAC">
            <w:pPr>
              <w:jc w:val="center"/>
              <w:rPr>
                <w:sz w:val="20"/>
              </w:rPr>
            </w:pPr>
            <w:r w:rsidRPr="006278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FDFAB6" w14:textId="170E9CC7" w:rsidR="007E0DAC" w:rsidRPr="006278CF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T(1-1000)</w:t>
            </w:r>
          </w:p>
        </w:tc>
        <w:tc>
          <w:tcPr>
            <w:tcW w:w="1387" w:type="pct"/>
            <w:shd w:val="clear" w:color="auto" w:fill="auto"/>
          </w:tcPr>
          <w:p w14:paraId="5587EC43" w14:textId="0F4D2B9A" w:rsidR="007E0DAC" w:rsidRPr="004F5B63" w:rsidRDefault="007E0DAC" w:rsidP="007E0DAC">
            <w:pPr>
              <w:rPr>
                <w:sz w:val="20"/>
              </w:rPr>
            </w:pPr>
            <w:r w:rsidRPr="006278CF">
              <w:rPr>
                <w:sz w:val="20"/>
              </w:rPr>
              <w:t>Полное наименование организации</w:t>
            </w:r>
          </w:p>
        </w:tc>
        <w:tc>
          <w:tcPr>
            <w:tcW w:w="1387" w:type="pct"/>
            <w:shd w:val="clear" w:color="auto" w:fill="auto"/>
          </w:tcPr>
          <w:p w14:paraId="5A7F9F81" w14:textId="77777777" w:rsidR="007E0DAC" w:rsidRDefault="007E0DAC" w:rsidP="007E0DAC">
            <w:pPr>
              <w:rPr>
                <w:sz w:val="20"/>
              </w:rPr>
            </w:pPr>
          </w:p>
        </w:tc>
      </w:tr>
      <w:tr w:rsidR="007E0DAC" w:rsidRPr="00863276" w14:paraId="462FE3DC" w14:textId="77777777" w:rsidTr="00920640">
        <w:tc>
          <w:tcPr>
            <w:tcW w:w="743" w:type="pct"/>
            <w:shd w:val="clear" w:color="auto" w:fill="auto"/>
            <w:vAlign w:val="center"/>
          </w:tcPr>
          <w:p w14:paraId="63B8E6B8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77806D2" w14:textId="462DB421" w:rsidR="007E0DAC" w:rsidRPr="004F5B63" w:rsidRDefault="007E0DAC" w:rsidP="007E0DAC">
            <w:pPr>
              <w:rPr>
                <w:sz w:val="20"/>
              </w:rPr>
            </w:pPr>
            <w:r w:rsidRPr="006278CF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62AA884B" w14:textId="20C083FF" w:rsidR="007E0DAC" w:rsidRDefault="007E0DAC" w:rsidP="007E0DAC">
            <w:pPr>
              <w:jc w:val="center"/>
              <w:rPr>
                <w:sz w:val="20"/>
              </w:rPr>
            </w:pPr>
            <w:r w:rsidRPr="006278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3B9590" w14:textId="26A13E0F" w:rsidR="007E0DAC" w:rsidRPr="006278CF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5FE599DD" w14:textId="217B28C8" w:rsidR="007E0DAC" w:rsidRPr="004F5B63" w:rsidRDefault="007E0DAC" w:rsidP="007E0DAC">
            <w:pPr>
              <w:tabs>
                <w:tab w:val="left" w:pos="927"/>
              </w:tabs>
              <w:rPr>
                <w:sz w:val="20"/>
              </w:rPr>
            </w:pPr>
            <w:r w:rsidRPr="006278CF">
              <w:rPr>
                <w:sz w:val="20"/>
              </w:rPr>
              <w:t>ИНН юридического лица</w:t>
            </w:r>
          </w:p>
        </w:tc>
        <w:tc>
          <w:tcPr>
            <w:tcW w:w="1387" w:type="pct"/>
            <w:shd w:val="clear" w:color="auto" w:fill="auto"/>
          </w:tcPr>
          <w:p w14:paraId="064CAA5A" w14:textId="53EBCBB0" w:rsidR="007E0DAC" w:rsidRDefault="007E0DAC" w:rsidP="007E0DAC">
            <w:pPr>
              <w:rPr>
                <w:sz w:val="20"/>
              </w:rPr>
            </w:pPr>
            <w:r w:rsidRPr="006278CF">
              <w:rPr>
                <w:sz w:val="20"/>
              </w:rPr>
              <w:t>Паттерн \</w:t>
            </w:r>
            <w:r w:rsidRPr="006278CF">
              <w:rPr>
                <w:sz w:val="20"/>
                <w:lang w:val="en-US"/>
              </w:rPr>
              <w:t>d{1</w:t>
            </w:r>
            <w:r>
              <w:rPr>
                <w:sz w:val="20"/>
              </w:rPr>
              <w:t>0</w:t>
            </w:r>
            <w:r w:rsidRPr="006278CF">
              <w:rPr>
                <w:sz w:val="20"/>
                <w:lang w:val="en-US"/>
              </w:rPr>
              <w:t>}</w:t>
            </w:r>
          </w:p>
        </w:tc>
      </w:tr>
      <w:tr w:rsidR="007E0DAC" w:rsidRPr="00863276" w14:paraId="54815245" w14:textId="77777777" w:rsidTr="00920640">
        <w:tc>
          <w:tcPr>
            <w:tcW w:w="743" w:type="pct"/>
            <w:shd w:val="clear" w:color="auto" w:fill="auto"/>
            <w:vAlign w:val="center"/>
          </w:tcPr>
          <w:p w14:paraId="4FF97E3F" w14:textId="77777777" w:rsidR="007E0DAC" w:rsidRPr="00863276" w:rsidRDefault="007E0DAC" w:rsidP="007E0DAC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16D0710" w14:textId="5126EC48" w:rsidR="007E0DAC" w:rsidRPr="004F5B63" w:rsidRDefault="007E0DAC" w:rsidP="007E0DAC">
            <w:pPr>
              <w:rPr>
                <w:sz w:val="20"/>
              </w:rPr>
            </w:pPr>
            <w:r w:rsidRPr="006278CF">
              <w:rPr>
                <w:sz w:val="20"/>
              </w:rPr>
              <w:t>position</w:t>
            </w:r>
          </w:p>
        </w:tc>
        <w:tc>
          <w:tcPr>
            <w:tcW w:w="198" w:type="pct"/>
            <w:shd w:val="clear" w:color="auto" w:fill="auto"/>
          </w:tcPr>
          <w:p w14:paraId="3EB4B1ED" w14:textId="3E52DD55" w:rsidR="007E0DAC" w:rsidRDefault="007E0DAC" w:rsidP="007E0DAC">
            <w:pPr>
              <w:jc w:val="center"/>
              <w:rPr>
                <w:sz w:val="20"/>
              </w:rPr>
            </w:pPr>
            <w:r w:rsidRPr="006278CF"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51AA505" w14:textId="7F698029" w:rsidR="007E0DAC" w:rsidRPr="006278CF" w:rsidRDefault="007E0DAC" w:rsidP="007E0DAC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T(1-255)</w:t>
            </w:r>
          </w:p>
        </w:tc>
        <w:tc>
          <w:tcPr>
            <w:tcW w:w="1387" w:type="pct"/>
            <w:shd w:val="clear" w:color="auto" w:fill="auto"/>
          </w:tcPr>
          <w:p w14:paraId="5A397513" w14:textId="7DD733D1" w:rsidR="007E0DAC" w:rsidRPr="004F5B63" w:rsidRDefault="007E0DAC" w:rsidP="007E0DAC">
            <w:pPr>
              <w:rPr>
                <w:sz w:val="20"/>
              </w:rPr>
            </w:pPr>
            <w:r w:rsidRPr="006278CF">
              <w:rPr>
                <w:sz w:val="20"/>
              </w:rPr>
              <w:t>Должность</w:t>
            </w:r>
          </w:p>
        </w:tc>
        <w:tc>
          <w:tcPr>
            <w:tcW w:w="1387" w:type="pct"/>
            <w:shd w:val="clear" w:color="auto" w:fill="auto"/>
          </w:tcPr>
          <w:p w14:paraId="694D45F2" w14:textId="77777777" w:rsidR="007E0DAC" w:rsidRDefault="007E0DAC" w:rsidP="007E0DAC">
            <w:pPr>
              <w:rPr>
                <w:sz w:val="20"/>
              </w:rPr>
            </w:pPr>
          </w:p>
        </w:tc>
      </w:tr>
    </w:tbl>
    <w:p w14:paraId="685AAB28" w14:textId="7737C3A7" w:rsidR="004F5B63" w:rsidRDefault="004F5B63" w:rsidP="004F5B63"/>
    <w:p w14:paraId="2DB652DD" w14:textId="7DFAEC9A" w:rsidR="00B607CE" w:rsidRPr="00420718" w:rsidRDefault="00B607CE" w:rsidP="00B607CE">
      <w:pPr>
        <w:pStyle w:val="TableName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F3110">
        <w:rPr>
          <w:noProof/>
        </w:rPr>
        <w:t>11</w:t>
      </w:r>
      <w:r>
        <w:rPr>
          <w:noProof/>
        </w:rPr>
        <w:fldChar w:fldCharType="end"/>
      </w:r>
      <w:r>
        <w:t xml:space="preserve"> Описание структуры </w:t>
      </w:r>
      <w:r>
        <w:rPr>
          <w:lang w:val="ru-RU"/>
        </w:rPr>
        <w:t>з</w:t>
      </w:r>
      <w:r w:rsidRPr="004F5B63">
        <w:rPr>
          <w:lang w:val="ru-RU"/>
        </w:rPr>
        <w:t>апрос</w:t>
      </w:r>
      <w:r>
        <w:rPr>
          <w:lang w:val="ru-RU"/>
        </w:rPr>
        <w:t>а</w:t>
      </w:r>
      <w:r w:rsidRPr="004F5B63">
        <w:rPr>
          <w:lang w:val="ru-RU"/>
        </w:rPr>
        <w:t xml:space="preserve"> </w:t>
      </w:r>
      <w:r w:rsidRPr="00B607CE">
        <w:rPr>
          <w:lang w:val="ru-RU"/>
        </w:rPr>
        <w:t xml:space="preserve">сведений </w:t>
      </w:r>
      <w:r w:rsidR="00CA24C4" w:rsidRPr="00CA24C4">
        <w:rPr>
          <w:lang w:val="ru-RU"/>
        </w:rPr>
        <w:t>о частично подписанных / подписанных документах электронного актирования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B607CE" w:rsidRPr="00863276" w14:paraId="4CDBBBF7" w14:textId="77777777" w:rsidTr="0092064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4695B995" w14:textId="77777777" w:rsidR="00B607CE" w:rsidRPr="00863276" w:rsidRDefault="00B607C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8FD6609" w14:textId="77777777" w:rsidR="00B607CE" w:rsidRPr="00863276" w:rsidRDefault="00B607C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2C407077" w14:textId="77777777" w:rsidR="00B607CE" w:rsidRPr="00863276" w:rsidRDefault="00B607C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3F274F2F" w14:textId="77777777" w:rsidR="00B607CE" w:rsidRPr="00863276" w:rsidRDefault="00B607C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215A2A0" w14:textId="77777777" w:rsidR="00B607CE" w:rsidRPr="00863276" w:rsidRDefault="00B607C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30CCB2F" w14:textId="77777777" w:rsidR="00B607CE" w:rsidRPr="00863276" w:rsidRDefault="00B607C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B607CE" w:rsidRPr="00863276" w14:paraId="7A2CC880" w14:textId="77777777" w:rsidTr="00920640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4C6D02B" w14:textId="38CF15E3" w:rsidR="00B607CE" w:rsidRPr="00863276" w:rsidRDefault="00B607CE" w:rsidP="0092064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B607CE">
              <w:rPr>
                <w:b/>
                <w:sz w:val="20"/>
              </w:rPr>
              <w:t>Запрос сведений о подписанных документах электронного актирования</w:t>
            </w:r>
          </w:p>
        </w:tc>
      </w:tr>
      <w:tr w:rsidR="00B607CE" w:rsidRPr="00863276" w14:paraId="60865F56" w14:textId="77777777" w:rsidTr="00920640">
        <w:tc>
          <w:tcPr>
            <w:tcW w:w="743" w:type="pct"/>
            <w:shd w:val="clear" w:color="auto" w:fill="auto"/>
          </w:tcPr>
          <w:p w14:paraId="2314D043" w14:textId="09477CAD" w:rsidR="00B607CE" w:rsidRPr="004962D7" w:rsidRDefault="00B607CE" w:rsidP="00920640">
            <w:pPr>
              <w:spacing w:after="0"/>
              <w:jc w:val="both"/>
              <w:rPr>
                <w:b/>
                <w:sz w:val="20"/>
              </w:rPr>
            </w:pPr>
            <w:r w:rsidRPr="00B607CE">
              <w:rPr>
                <w:b/>
                <w:sz w:val="20"/>
              </w:rPr>
              <w:t>lkzGetObjectListRequest</w:t>
            </w:r>
          </w:p>
        </w:tc>
        <w:tc>
          <w:tcPr>
            <w:tcW w:w="790" w:type="pct"/>
            <w:shd w:val="clear" w:color="auto" w:fill="auto"/>
          </w:tcPr>
          <w:p w14:paraId="70865442" w14:textId="77777777" w:rsidR="00B607CE" w:rsidRPr="00863276" w:rsidRDefault="00B607CE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6C5B5179" w14:textId="77777777" w:rsidR="00B607CE" w:rsidRPr="00863276" w:rsidRDefault="00B607CE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6518593" w14:textId="77777777" w:rsidR="00B607CE" w:rsidRPr="00863276" w:rsidRDefault="00B607CE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07DFA33" w14:textId="77777777" w:rsidR="00B607CE" w:rsidRPr="00863276" w:rsidRDefault="00B607CE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BF426ED" w14:textId="77777777" w:rsidR="00B607CE" w:rsidRPr="00863276" w:rsidRDefault="00B607CE" w:rsidP="00920640">
            <w:pPr>
              <w:spacing w:after="0"/>
              <w:jc w:val="both"/>
              <w:rPr>
                <w:sz w:val="20"/>
              </w:rPr>
            </w:pPr>
          </w:p>
        </w:tc>
      </w:tr>
      <w:tr w:rsidR="00B607CE" w:rsidRPr="00863276" w14:paraId="3E129149" w14:textId="77777777" w:rsidTr="00920640">
        <w:tc>
          <w:tcPr>
            <w:tcW w:w="743" w:type="pct"/>
            <w:shd w:val="clear" w:color="auto" w:fill="auto"/>
          </w:tcPr>
          <w:p w14:paraId="1E045AC2" w14:textId="77777777" w:rsidR="00B607CE" w:rsidRPr="004F5B63" w:rsidRDefault="00B607CE" w:rsidP="0092064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81A8943" w14:textId="77777777" w:rsidR="00B607CE" w:rsidRPr="00863276" w:rsidRDefault="00B607CE" w:rsidP="00920640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sender</w:t>
            </w:r>
          </w:p>
        </w:tc>
        <w:tc>
          <w:tcPr>
            <w:tcW w:w="198" w:type="pct"/>
            <w:shd w:val="clear" w:color="auto" w:fill="auto"/>
          </w:tcPr>
          <w:p w14:paraId="1D109F71" w14:textId="77777777" w:rsidR="00B607CE" w:rsidRPr="00863276" w:rsidRDefault="00B607CE" w:rsidP="0092064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1C16C33" w14:textId="77777777" w:rsidR="00B607CE" w:rsidRPr="004F5B63" w:rsidRDefault="00B607CE" w:rsidP="0092064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14609235" w14:textId="77777777" w:rsidR="00B607CE" w:rsidRPr="00863276" w:rsidRDefault="00B607CE" w:rsidP="00920640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</w:tcPr>
          <w:p w14:paraId="57D5BF23" w14:textId="1AE19C7B" w:rsidR="00B607CE" w:rsidRPr="00863276" w:rsidRDefault="00B607CE" w:rsidP="00920640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B607CE" w:rsidRPr="00863276" w14:paraId="29D14468" w14:textId="77777777" w:rsidTr="00920640">
        <w:tc>
          <w:tcPr>
            <w:tcW w:w="743" w:type="pct"/>
            <w:shd w:val="clear" w:color="auto" w:fill="auto"/>
          </w:tcPr>
          <w:p w14:paraId="74DA2F6E" w14:textId="77777777" w:rsidR="00B607CE" w:rsidRPr="004F5B63" w:rsidRDefault="00B607CE" w:rsidP="00B607C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15A8DA9" w14:textId="4CD9710D" w:rsidR="00B607CE" w:rsidRPr="004F5B63" w:rsidRDefault="00B607CE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14:paraId="39F99298" w14:textId="4C119DDB" w:rsidR="00B607CE" w:rsidRDefault="00B607CE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67990FC" w14:textId="5AE1C94D" w:rsidR="00B607CE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70BBDD20" w14:textId="01C2DA2B" w:rsidR="00B607CE" w:rsidRPr="004F5B63" w:rsidRDefault="00B607CE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14:paraId="721EFCB3" w14:textId="77777777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</w:p>
        </w:tc>
      </w:tr>
      <w:tr w:rsidR="00B607CE" w:rsidRPr="00863276" w14:paraId="4F88592D" w14:textId="77777777" w:rsidTr="00920640">
        <w:tc>
          <w:tcPr>
            <w:tcW w:w="743" w:type="pct"/>
            <w:shd w:val="clear" w:color="auto" w:fill="auto"/>
          </w:tcPr>
          <w:p w14:paraId="6062FEB3" w14:textId="77777777" w:rsidR="00B607CE" w:rsidRPr="004F5B63" w:rsidRDefault="00B607CE" w:rsidP="00B607C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0D213FC" w14:textId="4C946DAB" w:rsidR="00B607CE" w:rsidRPr="00B607CE" w:rsidRDefault="00B607CE" w:rsidP="00B607CE">
            <w:pPr>
              <w:spacing w:after="0"/>
              <w:rPr>
                <w:sz w:val="20"/>
              </w:rPr>
            </w:pPr>
            <w:r w:rsidRPr="00B607CE">
              <w:rPr>
                <w:sz w:val="20"/>
              </w:rPr>
              <w:t>documentKind</w:t>
            </w:r>
          </w:p>
        </w:tc>
        <w:tc>
          <w:tcPr>
            <w:tcW w:w="198" w:type="pct"/>
            <w:shd w:val="clear" w:color="auto" w:fill="auto"/>
          </w:tcPr>
          <w:p w14:paraId="26558729" w14:textId="7B7BCC10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A2EF6DA" w14:textId="57506AC9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Т</w:t>
            </w:r>
          </w:p>
        </w:tc>
        <w:tc>
          <w:tcPr>
            <w:tcW w:w="1387" w:type="pct"/>
            <w:shd w:val="clear" w:color="auto" w:fill="auto"/>
          </w:tcPr>
          <w:p w14:paraId="36C0E38F" w14:textId="489294AE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</w:tcPr>
          <w:p w14:paraId="53F41461" w14:textId="77777777" w:rsidR="00B607CE" w:rsidRDefault="00B607CE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Множественный элемент.</w:t>
            </w:r>
          </w:p>
          <w:p w14:paraId="227D0AD8" w14:textId="77777777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Принимает значение:</w:t>
            </w:r>
          </w:p>
          <w:p w14:paraId="3215C661" w14:textId="77777777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  <w:lang w:val="en-US"/>
              </w:rPr>
              <w:t>ON</w:t>
            </w:r>
            <w:r w:rsidRPr="00B607CE">
              <w:rPr>
                <w:sz w:val="20"/>
              </w:rPr>
              <w:t>_</w:t>
            </w:r>
            <w:r w:rsidRPr="00B607CE">
              <w:rPr>
                <w:sz w:val="20"/>
                <w:lang w:val="en-US"/>
              </w:rPr>
              <w:t>NSCHFDOPPR</w:t>
            </w:r>
          </w:p>
          <w:p w14:paraId="08683CC7" w14:textId="77777777" w:rsidR="00B607CE" w:rsidRPr="00F71289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 w:rsidRPr="00B607CE">
              <w:rPr>
                <w:sz w:val="20"/>
                <w:lang w:val="en-US"/>
              </w:rPr>
              <w:t>ON</w:t>
            </w:r>
            <w:r w:rsidRPr="00F71289">
              <w:rPr>
                <w:sz w:val="20"/>
                <w:lang w:val="en-US"/>
              </w:rPr>
              <w:t>_</w:t>
            </w:r>
            <w:r w:rsidRPr="00B607CE">
              <w:rPr>
                <w:sz w:val="20"/>
                <w:lang w:val="en-US"/>
              </w:rPr>
              <w:t>NSCHFDOPPOK</w:t>
            </w:r>
          </w:p>
          <w:p w14:paraId="21F040FD" w14:textId="77777777" w:rsidR="00B607CE" w:rsidRPr="00B607CE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 w:rsidRPr="00B607CE">
              <w:rPr>
                <w:sz w:val="20"/>
                <w:lang w:val="en-US"/>
              </w:rPr>
              <w:t>ON_KORSCHFDOPPR</w:t>
            </w:r>
          </w:p>
          <w:p w14:paraId="18F9E136" w14:textId="77777777" w:rsidR="00B607CE" w:rsidRPr="00B607CE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 w:rsidRPr="00B607CE">
              <w:rPr>
                <w:sz w:val="20"/>
                <w:lang w:val="en-US"/>
              </w:rPr>
              <w:t>ON_KORSCHFDOPPOK</w:t>
            </w:r>
          </w:p>
          <w:p w14:paraId="45418A0B" w14:textId="77777777" w:rsidR="00B607CE" w:rsidRPr="00B607CE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 w:rsidRPr="00B607CE">
              <w:rPr>
                <w:sz w:val="20"/>
                <w:lang w:val="en-US"/>
              </w:rPr>
              <w:t>DP_IZVUCH</w:t>
            </w:r>
          </w:p>
          <w:p w14:paraId="7E598F06" w14:textId="77777777" w:rsidR="00B607CE" w:rsidRPr="00B607CE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 w:rsidRPr="00B607CE">
              <w:rPr>
                <w:sz w:val="20"/>
                <w:lang w:val="en-US"/>
              </w:rPr>
              <w:t>DP_UVUTOCH</w:t>
            </w:r>
          </w:p>
          <w:p w14:paraId="4CD0E0E0" w14:textId="77777777" w:rsidR="00B607CE" w:rsidRPr="00B607CE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 w:rsidRPr="00B607CE">
              <w:rPr>
                <w:sz w:val="20"/>
                <w:lang w:val="en-US"/>
              </w:rPr>
              <w:t>DP_UVOBZH</w:t>
            </w:r>
          </w:p>
          <w:p w14:paraId="044FC96B" w14:textId="77777777" w:rsidR="00B607CE" w:rsidRPr="00B607CE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 w:rsidRPr="00B607CE">
              <w:rPr>
                <w:sz w:val="20"/>
                <w:lang w:val="en-US"/>
              </w:rPr>
              <w:t>DP_PROTZ</w:t>
            </w:r>
          </w:p>
          <w:p w14:paraId="03EED1C3" w14:textId="77777777" w:rsidR="00B607CE" w:rsidRPr="00F71289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 w:rsidRPr="00F71289">
              <w:rPr>
                <w:sz w:val="20"/>
                <w:lang w:val="en-US"/>
              </w:rPr>
              <w:t>DP_PDOTPR</w:t>
            </w:r>
          </w:p>
          <w:p w14:paraId="7BF1C8AE" w14:textId="77777777" w:rsidR="00B607CE" w:rsidRPr="00F71289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 w:rsidRPr="00F71289">
              <w:rPr>
                <w:sz w:val="20"/>
                <w:lang w:val="en-US"/>
              </w:rPr>
              <w:t>DP_PDPOL</w:t>
            </w:r>
          </w:p>
          <w:p w14:paraId="20E6C10A" w14:textId="05ACA6D0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DP_IZVPOL</w:t>
            </w:r>
          </w:p>
        </w:tc>
      </w:tr>
      <w:tr w:rsidR="00967C1B" w:rsidRPr="00863276" w14:paraId="1413CC1F" w14:textId="77777777" w:rsidTr="001B7261">
        <w:tc>
          <w:tcPr>
            <w:tcW w:w="743" w:type="pct"/>
            <w:vMerge w:val="restart"/>
            <w:shd w:val="clear" w:color="auto" w:fill="auto"/>
            <w:vAlign w:val="center"/>
          </w:tcPr>
          <w:p w14:paraId="42B036B0" w14:textId="30A2BA16" w:rsidR="00967C1B" w:rsidRPr="00B607CE" w:rsidRDefault="00967C1B" w:rsidP="00E36EF2">
            <w:pPr>
              <w:spacing w:after="0"/>
              <w:jc w:val="center"/>
              <w:rPr>
                <w:sz w:val="20"/>
              </w:rPr>
            </w:pPr>
            <w:r w:rsidRPr="00B607CE">
              <w:rPr>
                <w:sz w:val="20"/>
              </w:rPr>
              <w:t xml:space="preserve">Допустимо указание либо набора элементов fromDate, toDate, </w:t>
            </w:r>
            <w:r>
              <w:rPr>
                <w:sz w:val="20"/>
                <w:lang w:val="en-US"/>
              </w:rPr>
              <w:t>participant</w:t>
            </w:r>
            <w:r w:rsidRPr="00B607CE">
              <w:rPr>
                <w:sz w:val="20"/>
              </w:rPr>
              <w:t>Info</w:t>
            </w:r>
            <w:r w:rsidRPr="00E36EF2">
              <w:rPr>
                <w:sz w:val="20"/>
              </w:rPr>
              <w:t>,</w:t>
            </w:r>
            <w:r w:rsidRPr="00B607CE">
              <w:rPr>
                <w:sz w:val="20"/>
              </w:rPr>
              <w:t xml:space="preserve"> или элемента </w:t>
            </w:r>
            <w:r w:rsidRPr="00E36EF2">
              <w:rPr>
                <w:sz w:val="20"/>
              </w:rPr>
              <w:t xml:space="preserve">externalId, </w:t>
            </w:r>
            <w:r>
              <w:rPr>
                <w:sz w:val="20"/>
              </w:rPr>
              <w:t xml:space="preserve">или элемента </w:t>
            </w:r>
            <w:r>
              <w:rPr>
                <w:sz w:val="20"/>
                <w:lang w:val="en-US"/>
              </w:rPr>
              <w:t>objectId</w:t>
            </w:r>
            <w:r w:rsidRPr="00E36EF2">
              <w:rPr>
                <w:sz w:val="20"/>
              </w:rPr>
              <w:t xml:space="preserve">, </w:t>
            </w:r>
            <w:r>
              <w:rPr>
                <w:sz w:val="20"/>
              </w:rPr>
              <w:t>или элемента</w:t>
            </w:r>
            <w:r w:rsidRPr="00E36EF2">
              <w:rPr>
                <w:sz w:val="20"/>
              </w:rPr>
              <w:t xml:space="preserve"> </w:t>
            </w:r>
            <w:r w:rsidRPr="00B607CE">
              <w:rPr>
                <w:sz w:val="20"/>
              </w:rPr>
              <w:t>contractRegNum</w:t>
            </w:r>
          </w:p>
        </w:tc>
        <w:tc>
          <w:tcPr>
            <w:tcW w:w="790" w:type="pct"/>
            <w:shd w:val="clear" w:color="auto" w:fill="auto"/>
          </w:tcPr>
          <w:p w14:paraId="7D2EE0D7" w14:textId="321B81E2" w:rsidR="00967C1B" w:rsidRPr="00B607CE" w:rsidRDefault="00967C1B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fromDate</w:t>
            </w:r>
          </w:p>
        </w:tc>
        <w:tc>
          <w:tcPr>
            <w:tcW w:w="198" w:type="pct"/>
            <w:shd w:val="clear" w:color="auto" w:fill="auto"/>
          </w:tcPr>
          <w:p w14:paraId="0A748F52" w14:textId="0E31022F" w:rsidR="00967C1B" w:rsidRDefault="00967C1B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4AAEFF7" w14:textId="6CE91EFC" w:rsidR="00967C1B" w:rsidRPr="00E36EF2" w:rsidRDefault="00967C1B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1CC4B2E5" w14:textId="0974AF49" w:rsidR="00967C1B" w:rsidRPr="00B607CE" w:rsidRDefault="00967C1B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Начало временного интервала, в котором ведется поиск (включается)</w:t>
            </w:r>
          </w:p>
        </w:tc>
        <w:tc>
          <w:tcPr>
            <w:tcW w:w="1387" w:type="pct"/>
            <w:vMerge w:val="restart"/>
            <w:shd w:val="clear" w:color="auto" w:fill="auto"/>
            <w:vAlign w:val="center"/>
          </w:tcPr>
          <w:p w14:paraId="410FBEB4" w14:textId="557A117F" w:rsidR="00967C1B" w:rsidRPr="00B607CE" w:rsidRDefault="00967C1B" w:rsidP="001B7261">
            <w:pPr>
              <w:spacing w:after="0"/>
              <w:rPr>
                <w:sz w:val="20"/>
              </w:rPr>
            </w:pPr>
            <w:r w:rsidRPr="00967C1B">
              <w:rPr>
                <w:sz w:val="20"/>
              </w:rPr>
              <w:t>Интервал между fromDate и toDate не должен превышать 30 дней</w:t>
            </w:r>
          </w:p>
        </w:tc>
      </w:tr>
      <w:tr w:rsidR="00967C1B" w:rsidRPr="00863276" w14:paraId="25FA53B6" w14:textId="77777777" w:rsidTr="00920640">
        <w:tc>
          <w:tcPr>
            <w:tcW w:w="743" w:type="pct"/>
            <w:vMerge/>
            <w:shd w:val="clear" w:color="auto" w:fill="auto"/>
          </w:tcPr>
          <w:p w14:paraId="3A15E10F" w14:textId="77777777" w:rsidR="00967C1B" w:rsidRPr="004F5B63" w:rsidRDefault="00967C1B" w:rsidP="00B607C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467E0B3" w14:textId="2EF25512" w:rsidR="00967C1B" w:rsidRPr="00B607CE" w:rsidRDefault="00967C1B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toDate</w:t>
            </w:r>
          </w:p>
        </w:tc>
        <w:tc>
          <w:tcPr>
            <w:tcW w:w="198" w:type="pct"/>
            <w:shd w:val="clear" w:color="auto" w:fill="auto"/>
          </w:tcPr>
          <w:p w14:paraId="50243494" w14:textId="092D6F6A" w:rsidR="00967C1B" w:rsidRDefault="00967C1B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801EDDB" w14:textId="0567A053" w:rsidR="00967C1B" w:rsidRPr="00E36EF2" w:rsidRDefault="00967C1B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1D0EA71A" w14:textId="1661F21A" w:rsidR="00967C1B" w:rsidRPr="00B607CE" w:rsidRDefault="00967C1B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Конец временного интервала, в котором ведется поиск (не включается)</w:t>
            </w:r>
          </w:p>
        </w:tc>
        <w:tc>
          <w:tcPr>
            <w:tcW w:w="1387" w:type="pct"/>
            <w:vMerge/>
            <w:shd w:val="clear" w:color="auto" w:fill="auto"/>
          </w:tcPr>
          <w:p w14:paraId="562D614B" w14:textId="77777777" w:rsidR="00967C1B" w:rsidRPr="00B607CE" w:rsidRDefault="00967C1B" w:rsidP="00B607CE">
            <w:pPr>
              <w:spacing w:after="0"/>
              <w:jc w:val="both"/>
              <w:rPr>
                <w:sz w:val="20"/>
              </w:rPr>
            </w:pPr>
          </w:p>
        </w:tc>
      </w:tr>
      <w:tr w:rsidR="00B607CE" w:rsidRPr="00863276" w14:paraId="15432CEF" w14:textId="77777777" w:rsidTr="00920640">
        <w:tc>
          <w:tcPr>
            <w:tcW w:w="743" w:type="pct"/>
            <w:vMerge/>
            <w:shd w:val="clear" w:color="auto" w:fill="auto"/>
          </w:tcPr>
          <w:p w14:paraId="7361399D" w14:textId="77777777" w:rsidR="00B607CE" w:rsidRPr="004F5B63" w:rsidRDefault="00B607CE" w:rsidP="00B607C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3EC3F88" w14:textId="72C10AF8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participantInfo</w:t>
            </w:r>
          </w:p>
        </w:tc>
        <w:tc>
          <w:tcPr>
            <w:tcW w:w="198" w:type="pct"/>
            <w:shd w:val="clear" w:color="auto" w:fill="auto"/>
          </w:tcPr>
          <w:p w14:paraId="494E3C37" w14:textId="2F17DAAC" w:rsidR="00B607CE" w:rsidRDefault="00B607CE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968F4E7" w14:textId="412CD5EC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2A88237A" w14:textId="76E25EAE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Сведения о поставщике</w:t>
            </w:r>
          </w:p>
        </w:tc>
        <w:tc>
          <w:tcPr>
            <w:tcW w:w="1387" w:type="pct"/>
            <w:shd w:val="clear" w:color="auto" w:fill="auto"/>
          </w:tcPr>
          <w:p w14:paraId="43C5C5D4" w14:textId="77777777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</w:p>
        </w:tc>
      </w:tr>
      <w:tr w:rsidR="00B607CE" w:rsidRPr="00863276" w14:paraId="5D505DAE" w14:textId="77777777" w:rsidTr="00920640">
        <w:tc>
          <w:tcPr>
            <w:tcW w:w="743" w:type="pct"/>
            <w:vMerge/>
            <w:shd w:val="clear" w:color="auto" w:fill="auto"/>
          </w:tcPr>
          <w:p w14:paraId="230F18AE" w14:textId="77777777" w:rsidR="00B607CE" w:rsidRPr="004F5B63" w:rsidRDefault="00B607CE" w:rsidP="00B607C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532861C" w14:textId="4492D7E6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</w:tcPr>
          <w:p w14:paraId="4E4F8ACE" w14:textId="7017859D" w:rsidR="00B607CE" w:rsidRDefault="00B607CE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C8CE83C" w14:textId="67BFAF40" w:rsidR="00B607CE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T(1-40)</w:t>
            </w:r>
          </w:p>
        </w:tc>
        <w:tc>
          <w:tcPr>
            <w:tcW w:w="1387" w:type="pct"/>
            <w:shd w:val="clear" w:color="auto" w:fill="auto"/>
          </w:tcPr>
          <w:p w14:paraId="24B6391D" w14:textId="071F2C2C" w:rsidR="00B607CE" w:rsidRPr="00B607CE" w:rsidRDefault="00B607CE" w:rsidP="00B607CE">
            <w:pPr>
              <w:spacing w:after="0"/>
              <w:rPr>
                <w:sz w:val="20"/>
              </w:rPr>
            </w:pPr>
            <w:r w:rsidRPr="00B607CE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7DB9D5EA" w14:textId="77777777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</w:p>
        </w:tc>
      </w:tr>
      <w:tr w:rsidR="00B607CE" w:rsidRPr="00863276" w14:paraId="31795BB0" w14:textId="77777777" w:rsidTr="00920640">
        <w:tc>
          <w:tcPr>
            <w:tcW w:w="743" w:type="pct"/>
            <w:vMerge/>
            <w:shd w:val="clear" w:color="auto" w:fill="auto"/>
          </w:tcPr>
          <w:p w14:paraId="0C6BA1EC" w14:textId="77777777" w:rsidR="00B607CE" w:rsidRPr="004F5B63" w:rsidRDefault="00B607CE" w:rsidP="00B607C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82F8E4A" w14:textId="4951DE65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objectId</w:t>
            </w:r>
          </w:p>
        </w:tc>
        <w:tc>
          <w:tcPr>
            <w:tcW w:w="198" w:type="pct"/>
            <w:shd w:val="clear" w:color="auto" w:fill="auto"/>
          </w:tcPr>
          <w:p w14:paraId="73725F28" w14:textId="516DD1CB" w:rsidR="00B607CE" w:rsidRDefault="00B607CE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5B97D2B" w14:textId="62EEA9A9" w:rsidR="00B607CE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7" w:type="pct"/>
            <w:shd w:val="clear" w:color="auto" w:fill="auto"/>
          </w:tcPr>
          <w:p w14:paraId="38038302" w14:textId="25192E09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Идентификатор объекта, присвоенный в ЕИС</w:t>
            </w:r>
          </w:p>
        </w:tc>
        <w:tc>
          <w:tcPr>
            <w:tcW w:w="1387" w:type="pct"/>
            <w:shd w:val="clear" w:color="auto" w:fill="auto"/>
          </w:tcPr>
          <w:p w14:paraId="79C5B9E4" w14:textId="77777777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</w:p>
        </w:tc>
      </w:tr>
      <w:tr w:rsidR="00B607CE" w:rsidRPr="00863276" w14:paraId="36CB911C" w14:textId="77777777" w:rsidTr="00920640">
        <w:tc>
          <w:tcPr>
            <w:tcW w:w="743" w:type="pct"/>
            <w:vMerge/>
            <w:shd w:val="clear" w:color="auto" w:fill="auto"/>
          </w:tcPr>
          <w:p w14:paraId="7AA94F8A" w14:textId="77777777" w:rsidR="00B607CE" w:rsidRPr="004F5B63" w:rsidRDefault="00B607CE" w:rsidP="00B607C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C5D5E0A" w14:textId="7C61AEB4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contractRegNum</w:t>
            </w:r>
          </w:p>
        </w:tc>
        <w:tc>
          <w:tcPr>
            <w:tcW w:w="198" w:type="pct"/>
            <w:shd w:val="clear" w:color="auto" w:fill="auto"/>
          </w:tcPr>
          <w:p w14:paraId="34ED77AE" w14:textId="7D163907" w:rsidR="00B607CE" w:rsidRDefault="00B607CE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5152415" w14:textId="3F6004D7" w:rsidR="00B607CE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T(1-19)</w:t>
            </w:r>
          </w:p>
        </w:tc>
        <w:tc>
          <w:tcPr>
            <w:tcW w:w="1387" w:type="pct"/>
            <w:shd w:val="clear" w:color="auto" w:fill="auto"/>
          </w:tcPr>
          <w:p w14:paraId="6715F33F" w14:textId="48C37A20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Номер реестровой записи контракта</w:t>
            </w:r>
          </w:p>
        </w:tc>
        <w:tc>
          <w:tcPr>
            <w:tcW w:w="1387" w:type="pct"/>
            <w:shd w:val="clear" w:color="auto" w:fill="auto"/>
          </w:tcPr>
          <w:p w14:paraId="5021ABE0" w14:textId="77777777" w:rsidR="00B607CE" w:rsidRPr="00B607CE" w:rsidRDefault="00B607CE" w:rsidP="00B607CE">
            <w:pPr>
              <w:spacing w:after="0"/>
              <w:jc w:val="both"/>
              <w:rPr>
                <w:sz w:val="20"/>
              </w:rPr>
            </w:pPr>
          </w:p>
        </w:tc>
      </w:tr>
      <w:tr w:rsidR="00B607CE" w:rsidRPr="00863276" w14:paraId="184559A9" w14:textId="77777777" w:rsidTr="00920640">
        <w:tc>
          <w:tcPr>
            <w:tcW w:w="5000" w:type="pct"/>
            <w:gridSpan w:val="6"/>
            <w:shd w:val="clear" w:color="auto" w:fill="auto"/>
          </w:tcPr>
          <w:p w14:paraId="695C62C0" w14:textId="0DE02618" w:rsidR="00B607CE" w:rsidRPr="004F5B63" w:rsidRDefault="00B607CE" w:rsidP="00B607CE">
            <w:pPr>
              <w:spacing w:after="0"/>
              <w:jc w:val="center"/>
              <w:rPr>
                <w:b/>
                <w:sz w:val="20"/>
              </w:rPr>
            </w:pPr>
            <w:r w:rsidRPr="00B607CE">
              <w:rPr>
                <w:b/>
                <w:sz w:val="20"/>
              </w:rPr>
              <w:t>Организация заказчика</w:t>
            </w:r>
          </w:p>
        </w:tc>
      </w:tr>
      <w:tr w:rsidR="00B607CE" w:rsidRPr="00863276" w14:paraId="1B5F04C6" w14:textId="77777777" w:rsidTr="00920640">
        <w:tc>
          <w:tcPr>
            <w:tcW w:w="743" w:type="pct"/>
            <w:shd w:val="clear" w:color="auto" w:fill="auto"/>
          </w:tcPr>
          <w:p w14:paraId="378D702D" w14:textId="6D995FC4" w:rsidR="00B607CE" w:rsidRPr="004F5B63" w:rsidRDefault="00B607CE" w:rsidP="00B607CE">
            <w:pPr>
              <w:spacing w:after="0"/>
              <w:jc w:val="both"/>
              <w:rPr>
                <w:b/>
                <w:sz w:val="20"/>
              </w:rPr>
            </w:pPr>
            <w:r w:rsidRPr="00B607CE">
              <w:rPr>
                <w:b/>
                <w:sz w:val="20"/>
              </w:rPr>
              <w:t>customer</w:t>
            </w:r>
          </w:p>
        </w:tc>
        <w:tc>
          <w:tcPr>
            <w:tcW w:w="790" w:type="pct"/>
            <w:shd w:val="clear" w:color="auto" w:fill="auto"/>
          </w:tcPr>
          <w:p w14:paraId="481548A3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3906A55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064C25E9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25705D5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F8779F8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</w:p>
        </w:tc>
      </w:tr>
      <w:tr w:rsidR="00B607CE" w:rsidRPr="00863276" w14:paraId="67FF7DC0" w14:textId="77777777" w:rsidTr="00920640">
        <w:tc>
          <w:tcPr>
            <w:tcW w:w="743" w:type="pct"/>
            <w:shd w:val="clear" w:color="auto" w:fill="auto"/>
          </w:tcPr>
          <w:p w14:paraId="2746E610" w14:textId="77777777" w:rsidR="00B607CE" w:rsidRPr="004F5B63" w:rsidRDefault="00B607CE" w:rsidP="00B607C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5F4CE40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regNum</w:t>
            </w:r>
          </w:p>
        </w:tc>
        <w:tc>
          <w:tcPr>
            <w:tcW w:w="198" w:type="pct"/>
            <w:shd w:val="clear" w:color="auto" w:fill="auto"/>
          </w:tcPr>
          <w:p w14:paraId="7B99504D" w14:textId="77777777" w:rsidR="00B607CE" w:rsidRPr="004F5B63" w:rsidRDefault="00B607CE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3AA9F1F" w14:textId="77777777" w:rsidR="00B607CE" w:rsidRPr="004F5B63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3A73990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Код по СПЗ</w:t>
            </w:r>
          </w:p>
        </w:tc>
        <w:tc>
          <w:tcPr>
            <w:tcW w:w="1387" w:type="pct"/>
            <w:shd w:val="clear" w:color="auto" w:fill="auto"/>
          </w:tcPr>
          <w:p w14:paraId="4157FFDC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В случае если организация идентифицируется по коду СвР, а код СПЗ неизвестен, необходимо заполнить данное поле значением 00000000000, и обязательно указать код СвР</w:t>
            </w:r>
          </w:p>
        </w:tc>
      </w:tr>
      <w:tr w:rsidR="00B607CE" w:rsidRPr="00863276" w14:paraId="02C5FD2E" w14:textId="77777777" w:rsidTr="00920640">
        <w:tc>
          <w:tcPr>
            <w:tcW w:w="743" w:type="pct"/>
            <w:shd w:val="clear" w:color="auto" w:fill="auto"/>
          </w:tcPr>
          <w:p w14:paraId="4F881EFE" w14:textId="77777777" w:rsidR="00B607CE" w:rsidRPr="004F5B63" w:rsidRDefault="00B607CE" w:rsidP="00B607C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419D3DC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consRegistryNum</w:t>
            </w:r>
          </w:p>
        </w:tc>
        <w:tc>
          <w:tcPr>
            <w:tcW w:w="198" w:type="pct"/>
            <w:shd w:val="clear" w:color="auto" w:fill="auto"/>
          </w:tcPr>
          <w:p w14:paraId="5DE173BD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D220B2E" w14:textId="77777777" w:rsidR="00B607CE" w:rsidRPr="004F5B63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T(=8)</w:t>
            </w:r>
          </w:p>
        </w:tc>
        <w:tc>
          <w:tcPr>
            <w:tcW w:w="1387" w:type="pct"/>
            <w:shd w:val="clear" w:color="auto" w:fill="auto"/>
          </w:tcPr>
          <w:p w14:paraId="0E139E4F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Код по Сводному Реестру</w:t>
            </w:r>
          </w:p>
        </w:tc>
        <w:tc>
          <w:tcPr>
            <w:tcW w:w="1387" w:type="pct"/>
            <w:shd w:val="clear" w:color="auto" w:fill="auto"/>
          </w:tcPr>
          <w:p w14:paraId="21ACF1D3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Должен быть заполнен в случае, если в поле regNum указано значение 00000000000</w:t>
            </w:r>
          </w:p>
        </w:tc>
      </w:tr>
      <w:tr w:rsidR="00B607CE" w:rsidRPr="00863276" w14:paraId="259ED33E" w14:textId="77777777" w:rsidTr="00920640">
        <w:tc>
          <w:tcPr>
            <w:tcW w:w="743" w:type="pct"/>
            <w:shd w:val="clear" w:color="auto" w:fill="auto"/>
          </w:tcPr>
          <w:p w14:paraId="008E72CE" w14:textId="77777777" w:rsidR="00B607CE" w:rsidRPr="004F5B63" w:rsidRDefault="00B607CE" w:rsidP="00B607C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73D6F8F0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fullName</w:t>
            </w:r>
          </w:p>
        </w:tc>
        <w:tc>
          <w:tcPr>
            <w:tcW w:w="198" w:type="pct"/>
            <w:shd w:val="clear" w:color="auto" w:fill="auto"/>
          </w:tcPr>
          <w:p w14:paraId="1919178E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2A95981" w14:textId="77777777" w:rsidR="00B607CE" w:rsidRPr="004F5B63" w:rsidRDefault="00B607CE" w:rsidP="00B607C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T(1-2000)</w:t>
            </w:r>
          </w:p>
        </w:tc>
        <w:tc>
          <w:tcPr>
            <w:tcW w:w="1387" w:type="pct"/>
            <w:shd w:val="clear" w:color="auto" w:fill="auto"/>
          </w:tcPr>
          <w:p w14:paraId="65DBAF89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Полное наименование</w:t>
            </w:r>
          </w:p>
        </w:tc>
        <w:tc>
          <w:tcPr>
            <w:tcW w:w="1387" w:type="pct"/>
            <w:shd w:val="clear" w:color="auto" w:fill="auto"/>
          </w:tcPr>
          <w:p w14:paraId="37E9F668" w14:textId="77777777" w:rsidR="00B607CE" w:rsidRPr="00863276" w:rsidRDefault="00B607CE" w:rsidP="00B607CE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Игнорируется при приеме. При передаче заполняется значением из справочника "Сводный перечень заказчиков (СПЗ)" (nsiOrganizationList)</w:t>
            </w:r>
          </w:p>
        </w:tc>
      </w:tr>
      <w:tr w:rsidR="00E36EF2" w:rsidRPr="00863276" w14:paraId="7DCACF3E" w14:textId="77777777" w:rsidTr="00E36EF2">
        <w:tc>
          <w:tcPr>
            <w:tcW w:w="5000" w:type="pct"/>
            <w:gridSpan w:val="6"/>
            <w:shd w:val="clear" w:color="auto" w:fill="auto"/>
          </w:tcPr>
          <w:p w14:paraId="4A7B7881" w14:textId="5C2BF094" w:rsidR="00E36EF2" w:rsidRPr="00E36EF2" w:rsidRDefault="00E36EF2" w:rsidP="00E36EF2">
            <w:pPr>
              <w:spacing w:after="0"/>
              <w:jc w:val="center"/>
              <w:rPr>
                <w:b/>
                <w:sz w:val="20"/>
              </w:rPr>
            </w:pPr>
            <w:r w:rsidRPr="00E36EF2">
              <w:rPr>
                <w:b/>
                <w:sz w:val="20"/>
              </w:rPr>
              <w:t>Сведения о поставщике</w:t>
            </w:r>
          </w:p>
        </w:tc>
      </w:tr>
      <w:tr w:rsidR="00E36EF2" w:rsidRPr="00863276" w14:paraId="79AA0EEF" w14:textId="77777777" w:rsidTr="00920640">
        <w:tc>
          <w:tcPr>
            <w:tcW w:w="743" w:type="pct"/>
            <w:shd w:val="clear" w:color="auto" w:fill="auto"/>
          </w:tcPr>
          <w:p w14:paraId="0F6AA6C6" w14:textId="49F05D89" w:rsidR="00E36EF2" w:rsidRPr="004F5B63" w:rsidRDefault="00E36EF2" w:rsidP="00B607CE">
            <w:pPr>
              <w:spacing w:after="0"/>
              <w:jc w:val="both"/>
              <w:rPr>
                <w:b/>
                <w:sz w:val="20"/>
              </w:rPr>
            </w:pPr>
            <w:r w:rsidRPr="00E36EF2">
              <w:rPr>
                <w:b/>
                <w:sz w:val="20"/>
              </w:rPr>
              <w:t>participantInfo</w:t>
            </w:r>
          </w:p>
        </w:tc>
        <w:tc>
          <w:tcPr>
            <w:tcW w:w="790" w:type="pct"/>
            <w:shd w:val="clear" w:color="auto" w:fill="auto"/>
          </w:tcPr>
          <w:p w14:paraId="098CC41D" w14:textId="77777777" w:rsidR="00E36EF2" w:rsidRPr="004F5B63" w:rsidRDefault="00E36EF2" w:rsidP="00B607C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784C3944" w14:textId="77777777" w:rsidR="00E36EF2" w:rsidRDefault="00E36EF2" w:rsidP="00B607C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1F3DD067" w14:textId="77777777" w:rsidR="00E36EF2" w:rsidRDefault="00E36EF2" w:rsidP="00B607CE">
            <w:pPr>
              <w:spacing w:after="0"/>
              <w:jc w:val="both"/>
              <w:rPr>
                <w:sz w:val="20"/>
                <w:lang w:val="en-US"/>
              </w:rPr>
            </w:pPr>
          </w:p>
        </w:tc>
        <w:tc>
          <w:tcPr>
            <w:tcW w:w="1387" w:type="pct"/>
            <w:shd w:val="clear" w:color="auto" w:fill="auto"/>
          </w:tcPr>
          <w:p w14:paraId="2170CC12" w14:textId="77777777" w:rsidR="00E36EF2" w:rsidRPr="004F5B63" w:rsidRDefault="00E36EF2" w:rsidP="00B607CE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F51A168" w14:textId="77777777" w:rsidR="00E36EF2" w:rsidRPr="004F5B63" w:rsidRDefault="00E36EF2" w:rsidP="00B607CE">
            <w:pPr>
              <w:spacing w:after="0"/>
              <w:jc w:val="both"/>
              <w:rPr>
                <w:sz w:val="20"/>
              </w:rPr>
            </w:pPr>
          </w:p>
        </w:tc>
      </w:tr>
      <w:tr w:rsidR="00E36EF2" w:rsidRPr="00863276" w14:paraId="05DC5EC4" w14:textId="77777777" w:rsidTr="00920640">
        <w:tc>
          <w:tcPr>
            <w:tcW w:w="743" w:type="pct"/>
            <w:shd w:val="clear" w:color="auto" w:fill="auto"/>
          </w:tcPr>
          <w:p w14:paraId="2C4505B3" w14:textId="77777777" w:rsidR="00E36EF2" w:rsidRPr="004F5B63" w:rsidRDefault="00E36EF2" w:rsidP="00E36EF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EF86B95" w14:textId="637E1D13" w:rsidR="00E36EF2" w:rsidRPr="004F5B63" w:rsidRDefault="00E36EF2" w:rsidP="00E36EF2">
            <w:pPr>
              <w:spacing w:after="0"/>
              <w:jc w:val="both"/>
              <w:rPr>
                <w:sz w:val="20"/>
              </w:rPr>
            </w:pPr>
            <w:r w:rsidRPr="00E36EF2">
              <w:rPr>
                <w:sz w:val="20"/>
              </w:rPr>
              <w:t>INN</w:t>
            </w:r>
          </w:p>
        </w:tc>
        <w:tc>
          <w:tcPr>
            <w:tcW w:w="198" w:type="pct"/>
            <w:shd w:val="clear" w:color="auto" w:fill="auto"/>
          </w:tcPr>
          <w:p w14:paraId="4B441EE0" w14:textId="0FFE0FB7" w:rsidR="00E36EF2" w:rsidRDefault="00E36EF2" w:rsidP="00E36EF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0F615903" w14:textId="0139C2F5" w:rsidR="00E36EF2" w:rsidRPr="00E36EF2" w:rsidRDefault="00E36EF2" w:rsidP="00E36EF2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24A06F34" w14:textId="4BB0454D" w:rsidR="00E36EF2" w:rsidRPr="004F5B63" w:rsidRDefault="00E36EF2" w:rsidP="00E36EF2">
            <w:pPr>
              <w:spacing w:after="0"/>
              <w:jc w:val="both"/>
              <w:rPr>
                <w:sz w:val="20"/>
              </w:rPr>
            </w:pPr>
            <w:r w:rsidRPr="00E36EF2">
              <w:rPr>
                <w:sz w:val="20"/>
                <w:lang w:val="en-US"/>
              </w:rPr>
              <w:t>ИНН</w:t>
            </w:r>
          </w:p>
        </w:tc>
        <w:tc>
          <w:tcPr>
            <w:tcW w:w="1387" w:type="pct"/>
            <w:shd w:val="clear" w:color="auto" w:fill="auto"/>
          </w:tcPr>
          <w:p w14:paraId="39D6F0B0" w14:textId="1F0256B4" w:rsidR="00E36EF2" w:rsidRPr="004F5B63" w:rsidRDefault="00E36EF2" w:rsidP="00E36EF2">
            <w:pPr>
              <w:spacing w:after="0"/>
              <w:jc w:val="both"/>
              <w:rPr>
                <w:sz w:val="20"/>
              </w:rPr>
            </w:pPr>
            <w:r w:rsidRPr="00E36EF2">
              <w:rPr>
                <w:sz w:val="20"/>
              </w:rPr>
              <w:t>Паттерн \</w:t>
            </w:r>
            <w:r w:rsidRPr="00E36EF2">
              <w:rPr>
                <w:sz w:val="20"/>
                <w:lang w:val="en-US"/>
              </w:rPr>
              <w:t>d{1</w:t>
            </w:r>
            <w:r w:rsidRPr="00E36EF2">
              <w:rPr>
                <w:sz w:val="20"/>
              </w:rPr>
              <w:t>0</w:t>
            </w:r>
            <w:r w:rsidRPr="00E36EF2">
              <w:rPr>
                <w:sz w:val="20"/>
                <w:lang w:val="en-US"/>
              </w:rPr>
              <w:t>}</w:t>
            </w:r>
            <w:r>
              <w:rPr>
                <w:sz w:val="20"/>
                <w:lang w:val="en-US"/>
              </w:rPr>
              <w:t>|</w:t>
            </w:r>
            <w:r w:rsidRPr="00E36EF2">
              <w:rPr>
                <w:sz w:val="20"/>
              </w:rPr>
              <w:t>\</w:t>
            </w:r>
            <w:r w:rsidRPr="00E36EF2">
              <w:rPr>
                <w:sz w:val="20"/>
                <w:lang w:val="en-US"/>
              </w:rPr>
              <w:t>d{1</w:t>
            </w:r>
            <w:r>
              <w:rPr>
                <w:sz w:val="20"/>
                <w:lang w:val="en-US"/>
              </w:rPr>
              <w:t>2</w:t>
            </w:r>
            <w:r w:rsidRPr="00E36EF2">
              <w:rPr>
                <w:sz w:val="20"/>
                <w:lang w:val="en-US"/>
              </w:rPr>
              <w:t>}</w:t>
            </w:r>
          </w:p>
        </w:tc>
      </w:tr>
      <w:tr w:rsidR="00E36EF2" w:rsidRPr="00863276" w14:paraId="1ACCEDE4" w14:textId="77777777" w:rsidTr="00920640">
        <w:tc>
          <w:tcPr>
            <w:tcW w:w="743" w:type="pct"/>
            <w:shd w:val="clear" w:color="auto" w:fill="auto"/>
          </w:tcPr>
          <w:p w14:paraId="588A1FE2" w14:textId="77777777" w:rsidR="00E36EF2" w:rsidRPr="004F5B63" w:rsidRDefault="00E36EF2" w:rsidP="00E36EF2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5F5F71F" w14:textId="2A6E14AF" w:rsidR="00E36EF2" w:rsidRPr="004F5B63" w:rsidRDefault="00E36EF2" w:rsidP="00E36EF2">
            <w:pPr>
              <w:spacing w:after="0"/>
              <w:jc w:val="both"/>
              <w:rPr>
                <w:sz w:val="20"/>
              </w:rPr>
            </w:pPr>
            <w:r w:rsidRPr="00E36EF2">
              <w:rPr>
                <w:sz w:val="20"/>
              </w:rPr>
              <w:t>KPP</w:t>
            </w:r>
          </w:p>
        </w:tc>
        <w:tc>
          <w:tcPr>
            <w:tcW w:w="198" w:type="pct"/>
            <w:shd w:val="clear" w:color="auto" w:fill="auto"/>
          </w:tcPr>
          <w:p w14:paraId="081627D2" w14:textId="7A725A45" w:rsidR="00E36EF2" w:rsidRDefault="00E36EF2" w:rsidP="00E36EF2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550268AC" w14:textId="576A7C18" w:rsidR="00E36EF2" w:rsidRDefault="00E36EF2" w:rsidP="00E36EF2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T(=9)</w:t>
            </w:r>
          </w:p>
        </w:tc>
        <w:tc>
          <w:tcPr>
            <w:tcW w:w="1387" w:type="pct"/>
            <w:shd w:val="clear" w:color="auto" w:fill="auto"/>
          </w:tcPr>
          <w:p w14:paraId="58766FF7" w14:textId="445F8525" w:rsidR="00E36EF2" w:rsidRPr="004F5B63" w:rsidRDefault="00E36EF2" w:rsidP="00E36EF2">
            <w:pPr>
              <w:spacing w:after="0"/>
              <w:jc w:val="both"/>
              <w:rPr>
                <w:sz w:val="20"/>
              </w:rPr>
            </w:pPr>
            <w:r w:rsidRPr="00E36EF2">
              <w:rPr>
                <w:sz w:val="20"/>
                <w:lang w:val="en-US"/>
              </w:rPr>
              <w:t>КПП</w:t>
            </w:r>
          </w:p>
        </w:tc>
        <w:tc>
          <w:tcPr>
            <w:tcW w:w="1387" w:type="pct"/>
            <w:shd w:val="clear" w:color="auto" w:fill="auto"/>
          </w:tcPr>
          <w:p w14:paraId="52B23CA2" w14:textId="77777777" w:rsidR="00E36EF2" w:rsidRPr="004F5B63" w:rsidRDefault="00E36EF2" w:rsidP="00E36EF2">
            <w:pPr>
              <w:spacing w:after="0"/>
              <w:jc w:val="both"/>
              <w:rPr>
                <w:sz w:val="20"/>
              </w:rPr>
            </w:pPr>
          </w:p>
        </w:tc>
      </w:tr>
    </w:tbl>
    <w:p w14:paraId="3159C4D8" w14:textId="77777777" w:rsidR="00B607CE" w:rsidRDefault="00B607CE" w:rsidP="004F5B63"/>
    <w:p w14:paraId="2845C894" w14:textId="1E53CBBB" w:rsidR="00A93699" w:rsidRPr="00420718" w:rsidRDefault="00A93699" w:rsidP="00A93699">
      <w:pPr>
        <w:pStyle w:val="TableName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F3110">
        <w:rPr>
          <w:noProof/>
        </w:rPr>
        <w:t>12</w:t>
      </w:r>
      <w:r>
        <w:rPr>
          <w:noProof/>
        </w:rPr>
        <w:fldChar w:fldCharType="end"/>
      </w:r>
      <w:r>
        <w:t xml:space="preserve"> Описание структуры </w:t>
      </w:r>
      <w:r>
        <w:rPr>
          <w:lang w:val="ru-RU"/>
        </w:rPr>
        <w:t>о</w:t>
      </w:r>
      <w:r w:rsidRPr="00944A86">
        <w:rPr>
          <w:lang w:val="ru-RU"/>
        </w:rPr>
        <w:t>твет</w:t>
      </w:r>
      <w:r>
        <w:rPr>
          <w:lang w:val="ru-RU"/>
        </w:rPr>
        <w:t>а</w:t>
      </w:r>
      <w:r w:rsidRPr="00944A86">
        <w:rPr>
          <w:lang w:val="ru-RU"/>
        </w:rPr>
        <w:t xml:space="preserve"> </w:t>
      </w:r>
      <w:r w:rsidRPr="00A93699">
        <w:rPr>
          <w:lang w:val="ru-RU"/>
        </w:rPr>
        <w:t xml:space="preserve">на запрос сведений </w:t>
      </w:r>
      <w:r w:rsidR="00CA24C4" w:rsidRPr="00CA24C4">
        <w:rPr>
          <w:lang w:val="ru-RU"/>
        </w:rPr>
        <w:t>о частично подписанных / подписанных документах электронного актирования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A93699" w:rsidRPr="00863276" w14:paraId="78C8FB29" w14:textId="77777777" w:rsidTr="0092064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182CAE1C" w14:textId="77777777" w:rsidR="00A93699" w:rsidRPr="00863276" w:rsidRDefault="00A93699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05202192" w14:textId="77777777" w:rsidR="00A93699" w:rsidRPr="00863276" w:rsidRDefault="00A93699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3CB496C3" w14:textId="77777777" w:rsidR="00A93699" w:rsidRPr="00863276" w:rsidRDefault="00A93699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77087D92" w14:textId="77777777" w:rsidR="00A93699" w:rsidRPr="00863276" w:rsidRDefault="00A93699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BC635DD" w14:textId="77777777" w:rsidR="00A93699" w:rsidRPr="00863276" w:rsidRDefault="00A93699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1E0D2173" w14:textId="77777777" w:rsidR="00A93699" w:rsidRPr="00863276" w:rsidRDefault="00A93699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A93699" w:rsidRPr="00863276" w14:paraId="443D593A" w14:textId="77777777" w:rsidTr="00920640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158518C" w14:textId="3CFB6D39" w:rsidR="00A93699" w:rsidRPr="00863276" w:rsidRDefault="00A93699" w:rsidP="0092064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A93699">
              <w:rPr>
                <w:b/>
                <w:sz w:val="20"/>
              </w:rPr>
              <w:t>Ответ на запрос сведений о подписанных документах электронного актирования</w:t>
            </w:r>
          </w:p>
        </w:tc>
      </w:tr>
      <w:tr w:rsidR="00A93699" w:rsidRPr="00863276" w14:paraId="6895B6E9" w14:textId="77777777" w:rsidTr="00920640">
        <w:tc>
          <w:tcPr>
            <w:tcW w:w="743" w:type="pct"/>
            <w:shd w:val="clear" w:color="auto" w:fill="auto"/>
          </w:tcPr>
          <w:p w14:paraId="0094D918" w14:textId="5106330F" w:rsidR="00A93699" w:rsidRPr="004962D7" w:rsidRDefault="00A93699" w:rsidP="00920640">
            <w:pPr>
              <w:spacing w:after="0"/>
              <w:jc w:val="both"/>
              <w:rPr>
                <w:b/>
                <w:sz w:val="20"/>
              </w:rPr>
            </w:pPr>
            <w:r w:rsidRPr="00A93699">
              <w:rPr>
                <w:b/>
                <w:sz w:val="20"/>
              </w:rPr>
              <w:t>lkzGetObjectListResponse</w:t>
            </w:r>
          </w:p>
        </w:tc>
        <w:tc>
          <w:tcPr>
            <w:tcW w:w="790" w:type="pct"/>
            <w:shd w:val="clear" w:color="auto" w:fill="auto"/>
          </w:tcPr>
          <w:p w14:paraId="69592B15" w14:textId="77777777" w:rsidR="00A93699" w:rsidRPr="00863276" w:rsidRDefault="00A93699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CD6BBC5" w14:textId="77777777" w:rsidR="00A93699" w:rsidRPr="00863276" w:rsidRDefault="00A93699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4EE2C29" w14:textId="77777777" w:rsidR="00A93699" w:rsidRPr="00863276" w:rsidRDefault="00A93699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021188D" w14:textId="77777777" w:rsidR="00A93699" w:rsidRPr="00863276" w:rsidRDefault="00A93699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0B7DC92" w14:textId="77777777" w:rsidR="00A93699" w:rsidRPr="00863276" w:rsidRDefault="00A93699" w:rsidP="00920640">
            <w:pPr>
              <w:spacing w:after="0"/>
              <w:jc w:val="both"/>
              <w:rPr>
                <w:sz w:val="20"/>
              </w:rPr>
            </w:pPr>
          </w:p>
        </w:tc>
      </w:tr>
      <w:tr w:rsidR="00A93699" w:rsidRPr="00863276" w14:paraId="5550DA68" w14:textId="77777777" w:rsidTr="00920640">
        <w:tc>
          <w:tcPr>
            <w:tcW w:w="743" w:type="pct"/>
            <w:vMerge w:val="restart"/>
            <w:shd w:val="clear" w:color="auto" w:fill="auto"/>
            <w:vAlign w:val="center"/>
          </w:tcPr>
          <w:p w14:paraId="5296FBBC" w14:textId="77777777" w:rsidR="00A93699" w:rsidRPr="00863276" w:rsidRDefault="00A93699" w:rsidP="00920640">
            <w:pPr>
              <w:spacing w:after="0"/>
              <w:jc w:val="center"/>
              <w:rPr>
                <w:sz w:val="20"/>
              </w:rPr>
            </w:pPr>
            <w:r w:rsidRPr="00EE3C13">
              <w:rPr>
                <w:sz w:val="20"/>
              </w:rPr>
              <w:t>Допустимо указание только одного элемента</w:t>
            </w:r>
          </w:p>
        </w:tc>
        <w:tc>
          <w:tcPr>
            <w:tcW w:w="790" w:type="pct"/>
            <w:shd w:val="clear" w:color="auto" w:fill="auto"/>
          </w:tcPr>
          <w:p w14:paraId="05443524" w14:textId="77777777" w:rsidR="00A93699" w:rsidRPr="00863276" w:rsidRDefault="00A93699" w:rsidP="00920640">
            <w:pPr>
              <w:rPr>
                <w:sz w:val="20"/>
              </w:rPr>
            </w:pPr>
            <w:r w:rsidRPr="004962D7">
              <w:rPr>
                <w:sz w:val="20"/>
              </w:rPr>
              <w:t>errorInfo</w:t>
            </w:r>
          </w:p>
        </w:tc>
        <w:tc>
          <w:tcPr>
            <w:tcW w:w="198" w:type="pct"/>
            <w:shd w:val="clear" w:color="auto" w:fill="auto"/>
          </w:tcPr>
          <w:p w14:paraId="24B75164" w14:textId="77777777" w:rsidR="00A93699" w:rsidRPr="00863276" w:rsidRDefault="00A93699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7BA1C5B" w14:textId="77777777" w:rsidR="00A93699" w:rsidRPr="004962D7" w:rsidRDefault="00A93699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29DE9D49" w14:textId="77777777" w:rsidR="00A93699" w:rsidRPr="00863276" w:rsidRDefault="00A93699" w:rsidP="00920640">
            <w:pPr>
              <w:rPr>
                <w:sz w:val="20"/>
              </w:rPr>
            </w:pPr>
            <w:r w:rsidRPr="004962D7">
              <w:rPr>
                <w:sz w:val="20"/>
              </w:rPr>
              <w:t>Результат вызова сервиса в случае ошибки</w:t>
            </w:r>
          </w:p>
        </w:tc>
        <w:tc>
          <w:tcPr>
            <w:tcW w:w="1387" w:type="pct"/>
            <w:shd w:val="clear" w:color="auto" w:fill="auto"/>
          </w:tcPr>
          <w:p w14:paraId="5C44C545" w14:textId="77777777" w:rsidR="00A93699" w:rsidRPr="006469F7" w:rsidRDefault="00A93699" w:rsidP="00920640">
            <w:pPr>
              <w:rPr>
                <w:sz w:val="20"/>
              </w:rPr>
            </w:pPr>
            <w:r w:rsidRPr="000C25B1">
              <w:rPr>
                <w:sz w:val="20"/>
              </w:rPr>
              <w:t xml:space="preserve">Состав блока аналогичен составу  </w:t>
            </w:r>
            <w:r>
              <w:rPr>
                <w:sz w:val="20"/>
              </w:rPr>
              <w:t xml:space="preserve">одноименного </w:t>
            </w:r>
            <w:r w:rsidRPr="000C25B1">
              <w:rPr>
                <w:sz w:val="20"/>
              </w:rPr>
              <w:t>блока, указанного выше</w:t>
            </w:r>
          </w:p>
        </w:tc>
      </w:tr>
      <w:tr w:rsidR="00A93699" w:rsidRPr="00863276" w14:paraId="5E32953F" w14:textId="77777777" w:rsidTr="00920640">
        <w:tc>
          <w:tcPr>
            <w:tcW w:w="743" w:type="pct"/>
            <w:vMerge/>
            <w:shd w:val="clear" w:color="auto" w:fill="auto"/>
            <w:vAlign w:val="center"/>
          </w:tcPr>
          <w:p w14:paraId="19D7A8AB" w14:textId="77777777" w:rsidR="00A93699" w:rsidRPr="00863276" w:rsidRDefault="00A93699" w:rsidP="0092064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16E5648" w14:textId="0F8E0DD3" w:rsidR="00A93699" w:rsidRPr="004962D7" w:rsidRDefault="00A93699" w:rsidP="00920640">
            <w:pPr>
              <w:rPr>
                <w:sz w:val="20"/>
              </w:rPr>
            </w:pPr>
            <w:r w:rsidRPr="00A93699">
              <w:rPr>
                <w:sz w:val="20"/>
              </w:rPr>
              <w:t>objectList</w:t>
            </w:r>
          </w:p>
        </w:tc>
        <w:tc>
          <w:tcPr>
            <w:tcW w:w="198" w:type="pct"/>
            <w:shd w:val="clear" w:color="auto" w:fill="auto"/>
          </w:tcPr>
          <w:p w14:paraId="00F0B771" w14:textId="77777777" w:rsidR="00A93699" w:rsidRDefault="00A93699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DBA0EC5" w14:textId="77777777" w:rsidR="00A93699" w:rsidRDefault="00A93699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55D55AB1" w14:textId="4A05545E" w:rsidR="00A93699" w:rsidRPr="004962D7" w:rsidRDefault="00A93699" w:rsidP="00920640">
            <w:pPr>
              <w:rPr>
                <w:sz w:val="20"/>
              </w:rPr>
            </w:pPr>
            <w:r w:rsidRPr="00A93699">
              <w:rPr>
                <w:sz w:val="20"/>
              </w:rPr>
              <w:t>Список кратких сведений о подписанных документах электронного актирования</w:t>
            </w:r>
          </w:p>
        </w:tc>
        <w:tc>
          <w:tcPr>
            <w:tcW w:w="1387" w:type="pct"/>
            <w:shd w:val="clear" w:color="auto" w:fill="auto"/>
          </w:tcPr>
          <w:p w14:paraId="75050F8D" w14:textId="77777777" w:rsidR="00A93699" w:rsidRDefault="00A93699" w:rsidP="00920640">
            <w:pPr>
              <w:rPr>
                <w:sz w:val="20"/>
              </w:rPr>
            </w:pPr>
          </w:p>
        </w:tc>
      </w:tr>
      <w:tr w:rsidR="00A93699" w:rsidRPr="00863276" w14:paraId="70EDAC36" w14:textId="77777777" w:rsidTr="00A93699">
        <w:tc>
          <w:tcPr>
            <w:tcW w:w="5000" w:type="pct"/>
            <w:gridSpan w:val="6"/>
            <w:shd w:val="clear" w:color="auto" w:fill="auto"/>
            <w:vAlign w:val="center"/>
          </w:tcPr>
          <w:p w14:paraId="16FFDDD3" w14:textId="0B695997" w:rsidR="00A93699" w:rsidRPr="00A93699" w:rsidRDefault="00A93699" w:rsidP="00A93699">
            <w:pPr>
              <w:jc w:val="center"/>
              <w:rPr>
                <w:b/>
                <w:sz w:val="20"/>
              </w:rPr>
            </w:pPr>
            <w:r w:rsidRPr="00A93699">
              <w:rPr>
                <w:b/>
                <w:sz w:val="20"/>
              </w:rPr>
              <w:t>Список кратких сведений о подписанных документах электронного актирования</w:t>
            </w:r>
          </w:p>
        </w:tc>
      </w:tr>
      <w:tr w:rsidR="00A93699" w:rsidRPr="00863276" w14:paraId="22B406E9" w14:textId="77777777" w:rsidTr="00920640">
        <w:tc>
          <w:tcPr>
            <w:tcW w:w="743" w:type="pct"/>
            <w:shd w:val="clear" w:color="auto" w:fill="auto"/>
            <w:vAlign w:val="center"/>
          </w:tcPr>
          <w:p w14:paraId="20F53CCA" w14:textId="3434AB5E" w:rsidR="00A93699" w:rsidRPr="00A93699" w:rsidRDefault="00A93699" w:rsidP="00A93699">
            <w:pPr>
              <w:spacing w:after="0"/>
              <w:rPr>
                <w:b/>
                <w:sz w:val="20"/>
              </w:rPr>
            </w:pPr>
            <w:r w:rsidRPr="00A93699">
              <w:rPr>
                <w:b/>
                <w:sz w:val="20"/>
              </w:rPr>
              <w:t>objectList</w:t>
            </w:r>
          </w:p>
        </w:tc>
        <w:tc>
          <w:tcPr>
            <w:tcW w:w="790" w:type="pct"/>
            <w:shd w:val="clear" w:color="auto" w:fill="auto"/>
          </w:tcPr>
          <w:p w14:paraId="7B29E36D" w14:textId="77777777" w:rsidR="00A93699" w:rsidRPr="00A93699" w:rsidRDefault="00A93699" w:rsidP="0092064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106C8D5" w14:textId="77777777" w:rsidR="00A93699" w:rsidRDefault="00A93699" w:rsidP="00920640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C534D26" w14:textId="77777777" w:rsidR="00A93699" w:rsidRDefault="00A93699" w:rsidP="00920640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32C3865E" w14:textId="77777777" w:rsidR="00A93699" w:rsidRPr="00A93699" w:rsidRDefault="00A93699" w:rsidP="00920640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2069CA4" w14:textId="77777777" w:rsidR="00A93699" w:rsidRDefault="00A93699" w:rsidP="00920640">
            <w:pPr>
              <w:rPr>
                <w:sz w:val="20"/>
              </w:rPr>
            </w:pPr>
          </w:p>
        </w:tc>
      </w:tr>
      <w:tr w:rsidR="00A93699" w:rsidRPr="00863276" w14:paraId="22C67012" w14:textId="77777777" w:rsidTr="00920640">
        <w:tc>
          <w:tcPr>
            <w:tcW w:w="743" w:type="pct"/>
            <w:shd w:val="clear" w:color="auto" w:fill="auto"/>
            <w:vAlign w:val="center"/>
          </w:tcPr>
          <w:p w14:paraId="09427347" w14:textId="77777777" w:rsidR="00A93699" w:rsidRPr="00863276" w:rsidRDefault="00A93699" w:rsidP="00A93699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54D114E" w14:textId="56D13312" w:rsidR="00A93699" w:rsidRPr="00A93699" w:rsidRDefault="00A93699" w:rsidP="00920640">
            <w:pPr>
              <w:rPr>
                <w:sz w:val="20"/>
              </w:rPr>
            </w:pPr>
            <w:r w:rsidRPr="00A93699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14:paraId="089DC51E" w14:textId="6FF40011" w:rsidR="00A93699" w:rsidRDefault="00A93699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279FB2F7" w14:textId="7EB39212" w:rsidR="00A93699" w:rsidRPr="00A93699" w:rsidRDefault="00A93699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34A187DF" w14:textId="7162A229" w:rsidR="00A93699" w:rsidRPr="00A93699" w:rsidRDefault="00A93699" w:rsidP="00920640">
            <w:pPr>
              <w:rPr>
                <w:sz w:val="20"/>
              </w:rPr>
            </w:pPr>
            <w:r w:rsidRPr="00A93699">
              <w:rPr>
                <w:sz w:val="20"/>
              </w:rPr>
              <w:t>Краткие сведения о подписанном документе электронного актирования</w:t>
            </w:r>
          </w:p>
        </w:tc>
        <w:tc>
          <w:tcPr>
            <w:tcW w:w="1387" w:type="pct"/>
            <w:shd w:val="clear" w:color="auto" w:fill="auto"/>
          </w:tcPr>
          <w:p w14:paraId="74244675" w14:textId="77777777" w:rsidR="00A93699" w:rsidRDefault="00A93699" w:rsidP="00920640">
            <w:pPr>
              <w:rPr>
                <w:sz w:val="20"/>
              </w:rPr>
            </w:pPr>
            <w:r>
              <w:rPr>
                <w:sz w:val="20"/>
              </w:rPr>
              <w:t>Множественный элемент</w:t>
            </w:r>
            <w:r w:rsidR="00A168EE">
              <w:rPr>
                <w:sz w:val="20"/>
              </w:rPr>
              <w:t>.</w:t>
            </w:r>
          </w:p>
          <w:p w14:paraId="33E63D32" w14:textId="5D1FF9CB" w:rsidR="00A168EE" w:rsidRPr="00A93699" w:rsidRDefault="00A168EE" w:rsidP="00A168EE">
            <w:pPr>
              <w:rPr>
                <w:sz w:val="20"/>
              </w:rPr>
            </w:pPr>
            <w:r w:rsidRPr="00A168EE">
              <w:rPr>
                <w:sz w:val="20"/>
              </w:rPr>
              <w:t xml:space="preserve">Если по указанным критериям отбора не будет найдено ни одного </w:t>
            </w:r>
            <w:r>
              <w:rPr>
                <w:sz w:val="20"/>
              </w:rPr>
              <w:t>документа</w:t>
            </w:r>
            <w:r w:rsidRPr="00A168EE">
              <w:rPr>
                <w:sz w:val="20"/>
              </w:rPr>
              <w:t>, то блок будет отсутствовать</w:t>
            </w:r>
          </w:p>
        </w:tc>
      </w:tr>
      <w:tr w:rsidR="00A93699" w:rsidRPr="00863276" w14:paraId="7FCA4D9F" w14:textId="77777777" w:rsidTr="00A93699">
        <w:tc>
          <w:tcPr>
            <w:tcW w:w="5000" w:type="pct"/>
            <w:gridSpan w:val="6"/>
            <w:shd w:val="clear" w:color="auto" w:fill="auto"/>
            <w:vAlign w:val="center"/>
          </w:tcPr>
          <w:p w14:paraId="0AE49F92" w14:textId="43F8690B" w:rsidR="00A93699" w:rsidRPr="00A93699" w:rsidRDefault="00A93699" w:rsidP="00A93699">
            <w:pPr>
              <w:jc w:val="center"/>
              <w:rPr>
                <w:b/>
                <w:sz w:val="20"/>
              </w:rPr>
            </w:pPr>
            <w:r w:rsidRPr="00A93699">
              <w:rPr>
                <w:b/>
                <w:sz w:val="20"/>
              </w:rPr>
              <w:t>Краткие сведения о подписанном документе электронного актирования</w:t>
            </w:r>
          </w:p>
        </w:tc>
      </w:tr>
      <w:tr w:rsidR="00A93699" w:rsidRPr="00863276" w14:paraId="5835F53F" w14:textId="77777777" w:rsidTr="00920640">
        <w:tc>
          <w:tcPr>
            <w:tcW w:w="743" w:type="pct"/>
            <w:shd w:val="clear" w:color="auto" w:fill="auto"/>
            <w:vAlign w:val="center"/>
          </w:tcPr>
          <w:p w14:paraId="6118B920" w14:textId="2AE2D638" w:rsidR="00A93699" w:rsidRPr="00A93699" w:rsidRDefault="00A93699" w:rsidP="00A93699">
            <w:pPr>
              <w:spacing w:after="0"/>
              <w:rPr>
                <w:b/>
                <w:sz w:val="20"/>
              </w:rPr>
            </w:pPr>
            <w:r w:rsidRPr="00A93699">
              <w:rPr>
                <w:b/>
                <w:sz w:val="20"/>
              </w:rPr>
              <w:t>objectInfo</w:t>
            </w:r>
          </w:p>
        </w:tc>
        <w:tc>
          <w:tcPr>
            <w:tcW w:w="790" w:type="pct"/>
            <w:shd w:val="clear" w:color="auto" w:fill="auto"/>
          </w:tcPr>
          <w:p w14:paraId="0C82F73D" w14:textId="77777777" w:rsidR="00A93699" w:rsidRPr="00A93699" w:rsidRDefault="00A93699" w:rsidP="00920640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1753A73E" w14:textId="77777777" w:rsidR="00A93699" w:rsidRDefault="00A93699" w:rsidP="00920640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F43C552" w14:textId="77777777" w:rsidR="00A93699" w:rsidRDefault="00A93699" w:rsidP="00920640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5F5C5C9" w14:textId="77777777" w:rsidR="00A93699" w:rsidRPr="00A93699" w:rsidRDefault="00A93699" w:rsidP="00920640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0B1988C" w14:textId="77777777" w:rsidR="00A93699" w:rsidRDefault="00A93699" w:rsidP="00920640">
            <w:pPr>
              <w:rPr>
                <w:sz w:val="20"/>
              </w:rPr>
            </w:pPr>
          </w:p>
        </w:tc>
      </w:tr>
      <w:tr w:rsidR="00A93699" w:rsidRPr="00863276" w14:paraId="429C0794" w14:textId="77777777" w:rsidTr="00920640">
        <w:tc>
          <w:tcPr>
            <w:tcW w:w="743" w:type="pct"/>
            <w:shd w:val="clear" w:color="auto" w:fill="auto"/>
            <w:vAlign w:val="center"/>
          </w:tcPr>
          <w:p w14:paraId="25DA4226" w14:textId="77777777" w:rsidR="00A93699" w:rsidRPr="00863276" w:rsidRDefault="00A93699" w:rsidP="00A93699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1286427" w14:textId="173E1D07" w:rsidR="00A93699" w:rsidRPr="00A93699" w:rsidRDefault="00A93699" w:rsidP="00920640">
            <w:pPr>
              <w:rPr>
                <w:sz w:val="20"/>
              </w:rPr>
            </w:pPr>
            <w:r w:rsidRPr="00A93699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14:paraId="4596F66C" w14:textId="338B71AA" w:rsidR="00A93699" w:rsidRDefault="00A93699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B78674C" w14:textId="24BE44F5" w:rsidR="00A93699" w:rsidRPr="00A93699" w:rsidRDefault="00A93699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7" w:type="pct"/>
            <w:shd w:val="clear" w:color="auto" w:fill="auto"/>
          </w:tcPr>
          <w:p w14:paraId="651FB52F" w14:textId="3E7AF992" w:rsidR="00A93699" w:rsidRPr="00A93699" w:rsidRDefault="00A93699" w:rsidP="00920640">
            <w:pPr>
              <w:rPr>
                <w:sz w:val="20"/>
              </w:rPr>
            </w:pPr>
            <w:r w:rsidRPr="00A93699">
              <w:rPr>
                <w:sz w:val="20"/>
              </w:rPr>
              <w:t>Идентификатор, по которому может быть запрошен документ</w:t>
            </w:r>
          </w:p>
        </w:tc>
        <w:tc>
          <w:tcPr>
            <w:tcW w:w="1387" w:type="pct"/>
            <w:shd w:val="clear" w:color="auto" w:fill="auto"/>
          </w:tcPr>
          <w:p w14:paraId="0C76BF78" w14:textId="77777777" w:rsidR="00A93699" w:rsidRDefault="00A93699" w:rsidP="00920640">
            <w:pPr>
              <w:rPr>
                <w:sz w:val="20"/>
              </w:rPr>
            </w:pPr>
          </w:p>
        </w:tc>
      </w:tr>
      <w:tr w:rsidR="00E47BC4" w:rsidRPr="00863276" w14:paraId="6F843E2A" w14:textId="77777777" w:rsidTr="00B63903">
        <w:tc>
          <w:tcPr>
            <w:tcW w:w="743" w:type="pct"/>
            <w:shd w:val="clear" w:color="auto" w:fill="auto"/>
            <w:vAlign w:val="center"/>
          </w:tcPr>
          <w:p w14:paraId="20923184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238265CE" w14:textId="451004A4" w:rsidR="00E47BC4" w:rsidRPr="00A93699" w:rsidRDefault="00E47BC4" w:rsidP="00E47BC4">
            <w:pPr>
              <w:rPr>
                <w:sz w:val="20"/>
              </w:rPr>
            </w:pPr>
            <w:r w:rsidRPr="00E47BC4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5C8842F0" w14:textId="128ED0DC" w:rsidR="00E47BC4" w:rsidRDefault="00E47BC4" w:rsidP="00E47BC4">
            <w:pPr>
              <w:jc w:val="center"/>
              <w:rPr>
                <w:sz w:val="20"/>
              </w:rPr>
            </w:pPr>
            <w:r w:rsidRPr="00E47BC4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727CC661" w14:textId="0BEF5421" w:rsidR="00E47BC4" w:rsidRDefault="00E47BC4" w:rsidP="00E47BC4">
            <w:pPr>
              <w:jc w:val="center"/>
              <w:rPr>
                <w:sz w:val="20"/>
                <w:lang w:val="en-US"/>
              </w:rPr>
            </w:pPr>
            <w:r w:rsidRPr="00E47BC4"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 w:rsidRPr="00E47BC4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37D3653C" w14:textId="777B1F0C" w:rsidR="00E47BC4" w:rsidRPr="00A93699" w:rsidRDefault="00E47BC4" w:rsidP="00E47BC4">
            <w:pPr>
              <w:rPr>
                <w:sz w:val="20"/>
              </w:rPr>
            </w:pPr>
            <w:r w:rsidRPr="00E47BC4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43DF7B26" w14:textId="77777777" w:rsidR="00E47BC4" w:rsidRDefault="00E47BC4" w:rsidP="00E47BC4">
            <w:pPr>
              <w:rPr>
                <w:sz w:val="20"/>
              </w:rPr>
            </w:pPr>
          </w:p>
        </w:tc>
      </w:tr>
      <w:tr w:rsidR="00E47BC4" w:rsidRPr="00863276" w14:paraId="4AA2DFF5" w14:textId="77777777" w:rsidTr="00920640">
        <w:tc>
          <w:tcPr>
            <w:tcW w:w="743" w:type="pct"/>
            <w:shd w:val="clear" w:color="auto" w:fill="auto"/>
            <w:vAlign w:val="center"/>
          </w:tcPr>
          <w:p w14:paraId="49D064D4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AB906B6" w14:textId="6CD98BC6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objectId</w:t>
            </w:r>
          </w:p>
        </w:tc>
        <w:tc>
          <w:tcPr>
            <w:tcW w:w="198" w:type="pct"/>
            <w:shd w:val="clear" w:color="auto" w:fill="auto"/>
          </w:tcPr>
          <w:p w14:paraId="07434AF6" w14:textId="07946745" w:rsidR="00E47BC4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3B9F86D9" w14:textId="0E974499" w:rsidR="00E47BC4" w:rsidRDefault="00E47BC4" w:rsidP="00E47BC4">
            <w:pPr>
              <w:jc w:val="center"/>
              <w:rPr>
                <w:sz w:val="20"/>
              </w:rPr>
            </w:pPr>
            <w:r w:rsidRPr="000C6B2E">
              <w:rPr>
                <w:sz w:val="20"/>
                <w:lang w:val="en-US"/>
              </w:rPr>
              <w:t>T(1-36)</w:t>
            </w:r>
          </w:p>
        </w:tc>
        <w:tc>
          <w:tcPr>
            <w:tcW w:w="1387" w:type="pct"/>
            <w:shd w:val="clear" w:color="auto" w:fill="auto"/>
          </w:tcPr>
          <w:p w14:paraId="7205179C" w14:textId="30549C43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Идентификатор УПД/УКД (титул продавца), к которому относится документ</w:t>
            </w:r>
          </w:p>
        </w:tc>
        <w:tc>
          <w:tcPr>
            <w:tcW w:w="1387" w:type="pct"/>
            <w:shd w:val="clear" w:color="auto" w:fill="auto"/>
          </w:tcPr>
          <w:p w14:paraId="4867A146" w14:textId="77777777" w:rsidR="00E47BC4" w:rsidRDefault="00E47BC4" w:rsidP="00E47BC4">
            <w:pPr>
              <w:rPr>
                <w:sz w:val="20"/>
              </w:rPr>
            </w:pPr>
          </w:p>
        </w:tc>
      </w:tr>
      <w:tr w:rsidR="00E47BC4" w:rsidRPr="00863276" w14:paraId="485A18E0" w14:textId="77777777" w:rsidTr="00920640">
        <w:tc>
          <w:tcPr>
            <w:tcW w:w="743" w:type="pct"/>
            <w:shd w:val="clear" w:color="auto" w:fill="auto"/>
            <w:vAlign w:val="center"/>
          </w:tcPr>
          <w:p w14:paraId="65AFBE60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22754C6" w14:textId="4DA8742C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idFile</w:t>
            </w:r>
          </w:p>
        </w:tc>
        <w:tc>
          <w:tcPr>
            <w:tcW w:w="198" w:type="pct"/>
            <w:shd w:val="clear" w:color="auto" w:fill="auto"/>
          </w:tcPr>
          <w:p w14:paraId="59EBF8FC" w14:textId="634A73BE" w:rsidR="00E47BC4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CBBB935" w14:textId="78B56F69" w:rsidR="00E47BC4" w:rsidRDefault="00E47BC4" w:rsidP="00E47BC4">
            <w:pPr>
              <w:jc w:val="center"/>
              <w:rPr>
                <w:sz w:val="20"/>
              </w:rPr>
            </w:pPr>
            <w:r w:rsidRPr="000C6B2E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0C6B2E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76AF1D9F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Идентификатор файла.</w:t>
            </w:r>
          </w:p>
          <w:p w14:paraId="58BD020A" w14:textId="371043B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Соответвует атрибуту ИдФайл xml-документа</w:t>
            </w:r>
          </w:p>
        </w:tc>
        <w:tc>
          <w:tcPr>
            <w:tcW w:w="1387" w:type="pct"/>
            <w:shd w:val="clear" w:color="auto" w:fill="auto"/>
          </w:tcPr>
          <w:p w14:paraId="66042707" w14:textId="77777777" w:rsidR="00E47BC4" w:rsidRDefault="00E47BC4" w:rsidP="00E47BC4">
            <w:pPr>
              <w:rPr>
                <w:sz w:val="20"/>
              </w:rPr>
            </w:pPr>
          </w:p>
        </w:tc>
      </w:tr>
      <w:tr w:rsidR="00E47BC4" w:rsidRPr="00863276" w14:paraId="23456320" w14:textId="77777777" w:rsidTr="00920640">
        <w:tc>
          <w:tcPr>
            <w:tcW w:w="743" w:type="pct"/>
            <w:shd w:val="clear" w:color="auto" w:fill="auto"/>
            <w:vAlign w:val="center"/>
          </w:tcPr>
          <w:p w14:paraId="4A8362DA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742CD3" w14:textId="41B01855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documentKind</w:t>
            </w:r>
          </w:p>
        </w:tc>
        <w:tc>
          <w:tcPr>
            <w:tcW w:w="198" w:type="pct"/>
            <w:shd w:val="clear" w:color="auto" w:fill="auto"/>
          </w:tcPr>
          <w:p w14:paraId="5CE85625" w14:textId="3A472A46" w:rsidR="00E47BC4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83DABD2" w14:textId="1A6EDDE5" w:rsidR="00E47BC4" w:rsidRDefault="00E47BC4" w:rsidP="00E47BC4">
            <w:pPr>
              <w:jc w:val="center"/>
              <w:rPr>
                <w:sz w:val="20"/>
              </w:rPr>
            </w:pPr>
            <w:r w:rsidRPr="000C6B2E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0C6B2E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0F58416" w14:textId="6ACC43DF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</w:tcPr>
          <w:p w14:paraId="75D90FF0" w14:textId="77777777" w:rsidR="00E47BC4" w:rsidRDefault="00E47BC4" w:rsidP="00E47BC4">
            <w:pPr>
              <w:rPr>
                <w:sz w:val="20"/>
              </w:rPr>
            </w:pPr>
          </w:p>
        </w:tc>
      </w:tr>
      <w:tr w:rsidR="00E47BC4" w:rsidRPr="00863276" w14:paraId="0D595187" w14:textId="77777777" w:rsidTr="00920640">
        <w:tc>
          <w:tcPr>
            <w:tcW w:w="743" w:type="pct"/>
            <w:shd w:val="clear" w:color="auto" w:fill="auto"/>
            <w:vAlign w:val="center"/>
          </w:tcPr>
          <w:p w14:paraId="7044AF34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60246F1" w14:textId="2DC34F48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documentDate</w:t>
            </w:r>
          </w:p>
        </w:tc>
        <w:tc>
          <w:tcPr>
            <w:tcW w:w="198" w:type="pct"/>
            <w:shd w:val="clear" w:color="auto" w:fill="auto"/>
          </w:tcPr>
          <w:p w14:paraId="70685880" w14:textId="572D88A2" w:rsidR="00E47BC4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6E18153E" w14:textId="733E0855" w:rsidR="00E47BC4" w:rsidRPr="000C6B2E" w:rsidRDefault="00E47BC4" w:rsidP="00E47BC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2CF3D759" w14:textId="6295C7B0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 xml:space="preserve">Дата и время подписания / получения от </w:t>
            </w:r>
            <w:r>
              <w:rPr>
                <w:sz w:val="20"/>
              </w:rPr>
              <w:t>продавца</w:t>
            </w:r>
            <w:r w:rsidRPr="00A93699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</w:tcPr>
          <w:p w14:paraId="2199337F" w14:textId="77777777" w:rsidR="00E47BC4" w:rsidRDefault="00E47BC4" w:rsidP="00E47BC4">
            <w:pPr>
              <w:rPr>
                <w:sz w:val="20"/>
              </w:rPr>
            </w:pPr>
          </w:p>
        </w:tc>
      </w:tr>
      <w:tr w:rsidR="00E47BC4" w:rsidRPr="00863276" w14:paraId="5C04CF11" w14:textId="77777777" w:rsidTr="00920640">
        <w:tc>
          <w:tcPr>
            <w:tcW w:w="743" w:type="pct"/>
            <w:shd w:val="clear" w:color="auto" w:fill="auto"/>
            <w:vAlign w:val="center"/>
          </w:tcPr>
          <w:p w14:paraId="785297A3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39033E4" w14:textId="2F1C8CB8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1E23660E" w14:textId="08DF9A74" w:rsidR="00E47BC4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F0EF1B7" w14:textId="2DD2A30F" w:rsidR="00E47BC4" w:rsidRPr="000C6B2E" w:rsidRDefault="00E47BC4" w:rsidP="00E47BC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0B5BD007" w14:textId="5DE0D9DB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14:paraId="6F4B9158" w14:textId="77777777" w:rsidR="00E47BC4" w:rsidRPr="000C6B2E" w:rsidRDefault="00E47BC4" w:rsidP="00E47BC4">
            <w:pPr>
              <w:rPr>
                <w:sz w:val="20"/>
              </w:rPr>
            </w:pPr>
            <w:r w:rsidRPr="000C6B2E">
              <w:rPr>
                <w:sz w:val="20"/>
              </w:rPr>
              <w:t>Принимаемые значение:</w:t>
            </w:r>
          </w:p>
          <w:p w14:paraId="4113D36E" w14:textId="77777777" w:rsidR="00E47BC4" w:rsidRPr="000C6B2E" w:rsidRDefault="00E47BC4" w:rsidP="00E47BC4">
            <w:pPr>
              <w:rPr>
                <w:sz w:val="20"/>
                <w:lang w:val="en-US"/>
              </w:rPr>
            </w:pPr>
            <w:r w:rsidRPr="000C6B2E">
              <w:rPr>
                <w:sz w:val="20"/>
                <w:lang w:val="en-US"/>
              </w:rPr>
              <w:t>9.0</w:t>
            </w:r>
          </w:p>
          <w:p w14:paraId="30A3038B" w14:textId="77777777" w:rsidR="00E47BC4" w:rsidRPr="000C6B2E" w:rsidRDefault="00E47BC4" w:rsidP="00E47BC4">
            <w:pPr>
              <w:rPr>
                <w:sz w:val="20"/>
                <w:lang w:val="en-US"/>
              </w:rPr>
            </w:pPr>
            <w:r w:rsidRPr="000C6B2E">
              <w:rPr>
                <w:sz w:val="20"/>
                <w:lang w:val="en-US"/>
              </w:rPr>
              <w:t>9.0.100</w:t>
            </w:r>
          </w:p>
          <w:p w14:paraId="78CBCA81" w14:textId="77777777" w:rsidR="00E47BC4" w:rsidRPr="000C6B2E" w:rsidRDefault="00E47BC4" w:rsidP="00E47BC4">
            <w:pPr>
              <w:rPr>
                <w:sz w:val="20"/>
                <w:lang w:val="en-US"/>
              </w:rPr>
            </w:pPr>
            <w:r w:rsidRPr="000C6B2E">
              <w:rPr>
                <w:sz w:val="20"/>
              </w:rPr>
              <w:t>9.1</w:t>
            </w:r>
          </w:p>
          <w:p w14:paraId="3D249CFE" w14:textId="77777777" w:rsidR="00E47BC4" w:rsidRPr="000C6B2E" w:rsidRDefault="00E47BC4" w:rsidP="00E47BC4">
            <w:pPr>
              <w:rPr>
                <w:sz w:val="20"/>
              </w:rPr>
            </w:pPr>
            <w:r w:rsidRPr="000C6B2E">
              <w:rPr>
                <w:sz w:val="20"/>
              </w:rPr>
              <w:t>9.2</w:t>
            </w:r>
          </w:p>
          <w:p w14:paraId="40A785EE" w14:textId="77777777" w:rsidR="00E47BC4" w:rsidRPr="000C6B2E" w:rsidRDefault="00E47BC4" w:rsidP="00E47BC4">
            <w:pPr>
              <w:rPr>
                <w:sz w:val="20"/>
              </w:rPr>
            </w:pPr>
            <w:r w:rsidRPr="000C6B2E">
              <w:rPr>
                <w:sz w:val="20"/>
              </w:rPr>
              <w:t>9.3</w:t>
            </w:r>
          </w:p>
          <w:p w14:paraId="75C9C423" w14:textId="77777777" w:rsidR="00E47BC4" w:rsidRPr="000C6B2E" w:rsidRDefault="00E47BC4" w:rsidP="00E47BC4">
            <w:pPr>
              <w:rPr>
                <w:sz w:val="20"/>
              </w:rPr>
            </w:pPr>
            <w:r w:rsidRPr="000C6B2E">
              <w:rPr>
                <w:sz w:val="20"/>
              </w:rPr>
              <w:t>10.0</w:t>
            </w:r>
          </w:p>
          <w:p w14:paraId="58767A42" w14:textId="77777777" w:rsidR="00E47BC4" w:rsidRPr="000C6B2E" w:rsidRDefault="00E47BC4" w:rsidP="00E47BC4">
            <w:pPr>
              <w:rPr>
                <w:sz w:val="20"/>
              </w:rPr>
            </w:pPr>
            <w:r w:rsidRPr="000C6B2E">
              <w:rPr>
                <w:sz w:val="20"/>
              </w:rPr>
              <w:t>10.1</w:t>
            </w:r>
          </w:p>
          <w:p w14:paraId="4454B0F3" w14:textId="77777777" w:rsidR="00E47BC4" w:rsidRDefault="00E47BC4" w:rsidP="00E47BC4">
            <w:pPr>
              <w:rPr>
                <w:sz w:val="20"/>
              </w:rPr>
            </w:pPr>
            <w:r w:rsidRPr="000C6B2E">
              <w:rPr>
                <w:sz w:val="20"/>
              </w:rPr>
              <w:t>10.2</w:t>
            </w:r>
          </w:p>
          <w:p w14:paraId="40B6830A" w14:textId="2E02B6CB" w:rsidR="00E47BC4" w:rsidRDefault="00E47BC4" w:rsidP="00E47BC4">
            <w:pPr>
              <w:rPr>
                <w:sz w:val="20"/>
              </w:rPr>
            </w:pPr>
            <w:r w:rsidRPr="000F2973">
              <w:rPr>
                <w:sz w:val="20"/>
              </w:rPr>
              <w:t>10.</w:t>
            </w:r>
            <w:r>
              <w:rPr>
                <w:sz w:val="20"/>
              </w:rPr>
              <w:t>2.</w:t>
            </w:r>
            <w:r w:rsidRPr="000F2973">
              <w:rPr>
                <w:sz w:val="20"/>
              </w:rPr>
              <w:t>3</w:t>
            </w:r>
            <w:r>
              <w:rPr>
                <w:sz w:val="20"/>
              </w:rPr>
              <w:t>10</w:t>
            </w:r>
          </w:p>
          <w:p w14:paraId="392B56B3" w14:textId="21B3A326" w:rsidR="00E47BC4" w:rsidRDefault="00E47BC4" w:rsidP="00E47BC4">
            <w:pPr>
              <w:rPr>
                <w:sz w:val="20"/>
              </w:rPr>
            </w:pPr>
            <w:r w:rsidRPr="002A1EAA">
              <w:rPr>
                <w:sz w:val="20"/>
              </w:rPr>
              <w:t>10.2.3</w:t>
            </w:r>
            <w:r>
              <w:rPr>
                <w:sz w:val="20"/>
              </w:rPr>
              <w:t>2</w:t>
            </w:r>
            <w:r w:rsidRPr="002A1EAA">
              <w:rPr>
                <w:sz w:val="20"/>
              </w:rPr>
              <w:t>0</w:t>
            </w:r>
          </w:p>
          <w:p w14:paraId="62595775" w14:textId="77777777" w:rsidR="00E47BC4" w:rsidRDefault="00E47BC4" w:rsidP="00E47BC4">
            <w:pPr>
              <w:rPr>
                <w:sz w:val="20"/>
              </w:rPr>
            </w:pPr>
            <w:r w:rsidRPr="00D02428">
              <w:rPr>
                <w:sz w:val="20"/>
              </w:rPr>
              <w:t>10.3</w:t>
            </w:r>
          </w:p>
          <w:p w14:paraId="23DC5E88" w14:textId="77777777" w:rsidR="00E47BC4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14:paraId="10A5AF6F" w14:textId="77777777" w:rsidR="00E47BC4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11.1</w:t>
            </w:r>
          </w:p>
          <w:p w14:paraId="54190EDE" w14:textId="77777777" w:rsidR="00E47BC4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11.2</w:t>
            </w:r>
          </w:p>
          <w:p w14:paraId="53497C21" w14:textId="77777777" w:rsidR="00E47BC4" w:rsidRDefault="00E47BC4" w:rsidP="00E47BC4">
            <w:pPr>
              <w:rPr>
                <w:sz w:val="20"/>
              </w:rPr>
            </w:pPr>
            <w:r>
              <w:rPr>
                <w:sz w:val="20"/>
              </w:rPr>
              <w:t>11.3</w:t>
            </w:r>
          </w:p>
          <w:p w14:paraId="40865A25" w14:textId="77777777" w:rsidR="00B63903" w:rsidRDefault="00B63903" w:rsidP="00E47BC4">
            <w:pPr>
              <w:rPr>
                <w:sz w:val="20"/>
              </w:rPr>
            </w:pPr>
            <w:r>
              <w:rPr>
                <w:sz w:val="20"/>
              </w:rPr>
              <w:t>12.0</w:t>
            </w:r>
          </w:p>
          <w:p w14:paraId="1CC11FC7" w14:textId="77777777" w:rsidR="00B6477E" w:rsidRDefault="00B6477E" w:rsidP="00E47BC4">
            <w:pPr>
              <w:rPr>
                <w:ins w:id="7" w:author="Соболев Игорь [2]" w:date="2022-05-06T13:05:00Z"/>
                <w:sz w:val="20"/>
              </w:rPr>
            </w:pPr>
            <w:r>
              <w:rPr>
                <w:sz w:val="20"/>
              </w:rPr>
              <w:t>12.1</w:t>
            </w:r>
          </w:p>
          <w:p w14:paraId="5C484826" w14:textId="37ECE864" w:rsidR="00653FC6" w:rsidRDefault="00653FC6" w:rsidP="00E47BC4">
            <w:pPr>
              <w:rPr>
                <w:sz w:val="20"/>
              </w:rPr>
            </w:pPr>
            <w:ins w:id="8" w:author="Соболев Игорь [2]" w:date="2022-05-06T13:05:00Z">
              <w:r>
                <w:rPr>
                  <w:sz w:val="20"/>
                </w:rPr>
                <w:t>12.2</w:t>
              </w:r>
            </w:ins>
          </w:p>
        </w:tc>
      </w:tr>
      <w:tr w:rsidR="00E47BC4" w:rsidRPr="00863276" w14:paraId="4427DC4A" w14:textId="77777777" w:rsidTr="00920640">
        <w:tc>
          <w:tcPr>
            <w:tcW w:w="743" w:type="pct"/>
            <w:shd w:val="clear" w:color="auto" w:fill="auto"/>
            <w:vAlign w:val="center"/>
          </w:tcPr>
          <w:p w14:paraId="045F4332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55A18378" w14:textId="7DE3ADCA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303D762D" w14:textId="785980A7" w:rsidR="00E47BC4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EB5F2F" w14:textId="04C64BCC" w:rsidR="00E47BC4" w:rsidRPr="000C6B2E" w:rsidRDefault="00E47BC4" w:rsidP="00E47BC4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58D7F5B4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Номер последнего изменения УПД/УКД (титул продавца).</w:t>
            </w:r>
          </w:p>
          <w:p w14:paraId="20AF68D1" w14:textId="6FF9D2BA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Заполняется только для УПД/УКД (титул продавца)</w:t>
            </w:r>
          </w:p>
        </w:tc>
        <w:tc>
          <w:tcPr>
            <w:tcW w:w="1387" w:type="pct"/>
            <w:shd w:val="clear" w:color="auto" w:fill="auto"/>
          </w:tcPr>
          <w:p w14:paraId="0454CC22" w14:textId="0E0ED2EB" w:rsidR="00E47BC4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Заполняется только для УПД/УКД (титул продавца)</w:t>
            </w:r>
          </w:p>
        </w:tc>
      </w:tr>
      <w:tr w:rsidR="00E47BC4" w:rsidRPr="00863276" w14:paraId="635F46C6" w14:textId="77777777" w:rsidTr="00920640">
        <w:tc>
          <w:tcPr>
            <w:tcW w:w="743" w:type="pct"/>
            <w:shd w:val="clear" w:color="auto" w:fill="auto"/>
            <w:vAlign w:val="center"/>
          </w:tcPr>
          <w:p w14:paraId="0B603A9F" w14:textId="77777777" w:rsidR="00E47BC4" w:rsidRPr="00863276" w:rsidRDefault="00E47BC4" w:rsidP="00E47BC4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5B5A77A" w14:textId="461BCCC5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status</w:t>
            </w:r>
          </w:p>
        </w:tc>
        <w:tc>
          <w:tcPr>
            <w:tcW w:w="198" w:type="pct"/>
            <w:shd w:val="clear" w:color="auto" w:fill="auto"/>
          </w:tcPr>
          <w:p w14:paraId="24E6B243" w14:textId="5D8094EF" w:rsidR="00E47BC4" w:rsidRDefault="00E47BC4" w:rsidP="00E47BC4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1517DFF" w14:textId="0EA0FCD4" w:rsidR="00E47BC4" w:rsidRDefault="00E47BC4" w:rsidP="00E47BC4">
            <w:pPr>
              <w:jc w:val="center"/>
              <w:rPr>
                <w:sz w:val="20"/>
              </w:rPr>
            </w:pPr>
            <w:r w:rsidRPr="000C6B2E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0C6B2E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148A5045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Статус УПД/УКД (титул продавца).</w:t>
            </w:r>
          </w:p>
          <w:p w14:paraId="6E5B6851" w14:textId="193629E8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Заполняется только для УПД/УКД (титул продавца)</w:t>
            </w:r>
          </w:p>
        </w:tc>
        <w:tc>
          <w:tcPr>
            <w:tcW w:w="1387" w:type="pct"/>
            <w:shd w:val="clear" w:color="auto" w:fill="auto"/>
          </w:tcPr>
          <w:p w14:paraId="35816F7C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Принимает значение:</w:t>
            </w:r>
          </w:p>
          <w:p w14:paraId="51A16E70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Статус УПД/УКД (титул продавца).</w:t>
            </w:r>
          </w:p>
          <w:p w14:paraId="3916911C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Заполняется только для УПД/УКД (титул продавца).</w:t>
            </w:r>
          </w:p>
          <w:p w14:paraId="31C9B185" w14:textId="77777777" w:rsidR="00E47BC4" w:rsidRPr="00A93699" w:rsidRDefault="00E47BC4" w:rsidP="00E47BC4">
            <w:pPr>
              <w:rPr>
                <w:sz w:val="20"/>
              </w:rPr>
            </w:pPr>
          </w:p>
          <w:p w14:paraId="21AC06B2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ON_SIGNING - На подписании;</w:t>
            </w:r>
          </w:p>
          <w:p w14:paraId="5F89AA29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lastRenderedPageBreak/>
              <w:t>DELIVER_ERROR - Ошибка доставки;</w:t>
            </w:r>
          </w:p>
          <w:p w14:paraId="3F51DC62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AWAIT_CORFIRM_RECEIVING - Ожидает подтверждения получения;</w:t>
            </w:r>
          </w:p>
          <w:p w14:paraId="42806E3F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UNDER_CONSIDERATION - На рассмотрении</w:t>
            </w:r>
          </w:p>
          <w:p w14:paraId="54124E23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AWAIT_SIGNING - Ожидает подписания;</w:t>
            </w:r>
          </w:p>
          <w:p w14:paraId="5D4C7A17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SIGNED - Подписано (для СЧФ "Принят к учету");</w:t>
            </w:r>
          </w:p>
          <w:p w14:paraId="59F4BB57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SIGNED_PARTIAL_ACCEPTANCE - Подписано с частичной приемкой;</w:t>
            </w:r>
          </w:p>
          <w:p w14:paraId="1CC3E388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DENIED_BY_RECEIVE - Отказано при приемке;</w:t>
            </w:r>
          </w:p>
          <w:p w14:paraId="21FC939A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DENIED - Отказано при рассмотрении;</w:t>
            </w:r>
          </w:p>
          <w:p w14:paraId="71B74173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APPEAL - Получено уведомление о намерении обжаловать отказ;</w:t>
            </w:r>
          </w:p>
          <w:p w14:paraId="1E56D60F" w14:textId="77777777" w:rsidR="00E47BC4" w:rsidRPr="00A93699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APPEAL_WITHDRAWN - Отозвано уведомление о намерении обжаловать отказ;</w:t>
            </w:r>
          </w:p>
          <w:p w14:paraId="43BDCC9C" w14:textId="045ECBE7" w:rsidR="00E47BC4" w:rsidRDefault="00E47BC4" w:rsidP="00E47BC4">
            <w:pPr>
              <w:rPr>
                <w:sz w:val="20"/>
              </w:rPr>
            </w:pPr>
            <w:r w:rsidRPr="00A93699">
              <w:rPr>
                <w:sz w:val="20"/>
              </w:rPr>
              <w:t>SENT_TO_SUPPLIER - Направлено поставщику</w:t>
            </w:r>
          </w:p>
        </w:tc>
      </w:tr>
    </w:tbl>
    <w:p w14:paraId="2A9CE87D" w14:textId="5AEFE4A8" w:rsidR="004F5B63" w:rsidRDefault="004F5B63" w:rsidP="004F5B63"/>
    <w:p w14:paraId="765F03D7" w14:textId="0FBB7B1C" w:rsidR="000C6B2E" w:rsidRPr="00420718" w:rsidRDefault="000C6B2E" w:rsidP="000C6B2E">
      <w:pPr>
        <w:pStyle w:val="TableName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F3110">
        <w:rPr>
          <w:noProof/>
        </w:rPr>
        <w:t>13</w:t>
      </w:r>
      <w:r>
        <w:rPr>
          <w:noProof/>
        </w:rPr>
        <w:fldChar w:fldCharType="end"/>
      </w:r>
      <w:r>
        <w:t xml:space="preserve"> Описание структуры </w:t>
      </w:r>
      <w:r>
        <w:rPr>
          <w:lang w:val="ru-RU"/>
        </w:rPr>
        <w:t>з</w:t>
      </w:r>
      <w:r w:rsidRPr="004F5B63">
        <w:rPr>
          <w:lang w:val="ru-RU"/>
        </w:rPr>
        <w:t>апрос</w:t>
      </w:r>
      <w:r>
        <w:rPr>
          <w:lang w:val="ru-RU"/>
        </w:rPr>
        <w:t>а</w:t>
      </w:r>
      <w:r w:rsidRPr="004F5B63">
        <w:rPr>
          <w:lang w:val="ru-RU"/>
        </w:rPr>
        <w:t xml:space="preserve"> </w:t>
      </w:r>
      <w:r w:rsidRPr="000C6B2E">
        <w:rPr>
          <w:lang w:val="ru-RU"/>
        </w:rPr>
        <w:t xml:space="preserve">сведений </w:t>
      </w:r>
      <w:r w:rsidR="00CA24C4" w:rsidRPr="00CA24C4">
        <w:rPr>
          <w:lang w:val="ru-RU"/>
        </w:rPr>
        <w:t>о частично подписанном / подписанном документе электронного актирования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0C6B2E" w:rsidRPr="00863276" w14:paraId="1EEDCAD5" w14:textId="77777777" w:rsidTr="0092064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36235621" w14:textId="77777777" w:rsidR="000C6B2E" w:rsidRPr="00863276" w:rsidRDefault="000C6B2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04ABEFC2" w14:textId="77777777" w:rsidR="000C6B2E" w:rsidRPr="00863276" w:rsidRDefault="000C6B2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531988B1" w14:textId="77777777" w:rsidR="000C6B2E" w:rsidRPr="00863276" w:rsidRDefault="000C6B2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159DD661" w14:textId="77777777" w:rsidR="000C6B2E" w:rsidRPr="00863276" w:rsidRDefault="000C6B2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6336062D" w14:textId="77777777" w:rsidR="000C6B2E" w:rsidRPr="00863276" w:rsidRDefault="000C6B2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2A97DC5E" w14:textId="77777777" w:rsidR="000C6B2E" w:rsidRPr="00863276" w:rsidRDefault="000C6B2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C6B2E" w:rsidRPr="00863276" w14:paraId="27C6568F" w14:textId="77777777" w:rsidTr="00920640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238B0833" w14:textId="610029DD" w:rsidR="000C6B2E" w:rsidRPr="00863276" w:rsidRDefault="000C6B2E" w:rsidP="0092064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6B2E">
              <w:rPr>
                <w:b/>
                <w:sz w:val="20"/>
              </w:rPr>
              <w:t>Запрос сведений о документе электронного актирования</w:t>
            </w:r>
          </w:p>
        </w:tc>
      </w:tr>
      <w:tr w:rsidR="000C6B2E" w:rsidRPr="00863276" w14:paraId="4323BD15" w14:textId="77777777" w:rsidTr="00920640">
        <w:tc>
          <w:tcPr>
            <w:tcW w:w="743" w:type="pct"/>
            <w:shd w:val="clear" w:color="auto" w:fill="auto"/>
          </w:tcPr>
          <w:p w14:paraId="7EF3711B" w14:textId="2DA405F8" w:rsidR="000C6B2E" w:rsidRPr="004962D7" w:rsidRDefault="000C6B2E" w:rsidP="00920640">
            <w:pPr>
              <w:spacing w:after="0"/>
              <w:jc w:val="both"/>
              <w:rPr>
                <w:b/>
                <w:sz w:val="20"/>
              </w:rPr>
            </w:pPr>
            <w:r w:rsidRPr="000C6B2E">
              <w:rPr>
                <w:b/>
                <w:sz w:val="20"/>
              </w:rPr>
              <w:t>lkzGetObjectInfoRequest</w:t>
            </w:r>
          </w:p>
        </w:tc>
        <w:tc>
          <w:tcPr>
            <w:tcW w:w="790" w:type="pct"/>
            <w:shd w:val="clear" w:color="auto" w:fill="auto"/>
          </w:tcPr>
          <w:p w14:paraId="5C470BBF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2C9A90CE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0B1F053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055D708E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6CB3A73D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</w:p>
        </w:tc>
      </w:tr>
      <w:tr w:rsidR="000C6B2E" w:rsidRPr="00863276" w14:paraId="6C81D1F3" w14:textId="77777777" w:rsidTr="00920640">
        <w:tc>
          <w:tcPr>
            <w:tcW w:w="743" w:type="pct"/>
            <w:shd w:val="clear" w:color="auto" w:fill="auto"/>
          </w:tcPr>
          <w:p w14:paraId="4D199416" w14:textId="77777777" w:rsidR="000C6B2E" w:rsidRPr="004F5B63" w:rsidRDefault="000C6B2E" w:rsidP="0092064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952F871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sender</w:t>
            </w:r>
          </w:p>
        </w:tc>
        <w:tc>
          <w:tcPr>
            <w:tcW w:w="198" w:type="pct"/>
            <w:shd w:val="clear" w:color="auto" w:fill="auto"/>
          </w:tcPr>
          <w:p w14:paraId="2F11E8D5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D1E0ECA" w14:textId="77777777" w:rsidR="000C6B2E" w:rsidRPr="004F5B63" w:rsidRDefault="000C6B2E" w:rsidP="0092064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652A4C4C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  <w:r w:rsidRPr="004F5B63">
              <w:rPr>
                <w:sz w:val="20"/>
              </w:rPr>
              <w:t>Отправитель</w:t>
            </w:r>
          </w:p>
        </w:tc>
        <w:tc>
          <w:tcPr>
            <w:tcW w:w="1387" w:type="pct"/>
            <w:shd w:val="clear" w:color="auto" w:fill="auto"/>
          </w:tcPr>
          <w:p w14:paraId="22BDF58C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0C6B2E" w:rsidRPr="00863276" w14:paraId="2CF92BF0" w14:textId="77777777" w:rsidTr="00920640">
        <w:tc>
          <w:tcPr>
            <w:tcW w:w="743" w:type="pct"/>
            <w:shd w:val="clear" w:color="auto" w:fill="auto"/>
          </w:tcPr>
          <w:p w14:paraId="4B604C2A" w14:textId="77777777" w:rsidR="000C6B2E" w:rsidRPr="004F5B63" w:rsidRDefault="000C6B2E" w:rsidP="00920640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856CEE2" w14:textId="77777777" w:rsidR="000C6B2E" w:rsidRPr="004F5B63" w:rsidRDefault="000C6B2E" w:rsidP="00920640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customer</w:t>
            </w:r>
          </w:p>
        </w:tc>
        <w:tc>
          <w:tcPr>
            <w:tcW w:w="198" w:type="pct"/>
            <w:shd w:val="clear" w:color="auto" w:fill="auto"/>
          </w:tcPr>
          <w:p w14:paraId="454B95F5" w14:textId="77777777" w:rsidR="000C6B2E" w:rsidRDefault="000C6B2E" w:rsidP="00920640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7FC4BA62" w14:textId="77777777" w:rsidR="000C6B2E" w:rsidRDefault="000C6B2E" w:rsidP="00920640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C</w:t>
            </w:r>
          </w:p>
        </w:tc>
        <w:tc>
          <w:tcPr>
            <w:tcW w:w="1387" w:type="pct"/>
            <w:shd w:val="clear" w:color="auto" w:fill="auto"/>
          </w:tcPr>
          <w:p w14:paraId="392F2E66" w14:textId="77777777" w:rsidR="000C6B2E" w:rsidRPr="004F5B63" w:rsidRDefault="000C6B2E" w:rsidP="00920640">
            <w:pPr>
              <w:spacing w:after="0"/>
              <w:jc w:val="both"/>
              <w:rPr>
                <w:sz w:val="20"/>
              </w:rPr>
            </w:pPr>
            <w:r w:rsidRPr="00B607CE">
              <w:rPr>
                <w:sz w:val="20"/>
              </w:rPr>
              <w:t>Организация заказчика</w:t>
            </w:r>
          </w:p>
        </w:tc>
        <w:tc>
          <w:tcPr>
            <w:tcW w:w="1387" w:type="pct"/>
            <w:shd w:val="clear" w:color="auto" w:fill="auto"/>
          </w:tcPr>
          <w:p w14:paraId="6213CF00" w14:textId="461F2FA1" w:rsidR="000C6B2E" w:rsidRPr="00B607CE" w:rsidRDefault="000C6B2E" w:rsidP="00920640">
            <w:pPr>
              <w:spacing w:after="0"/>
              <w:jc w:val="both"/>
              <w:rPr>
                <w:sz w:val="20"/>
              </w:rPr>
            </w:pPr>
            <w:r w:rsidRPr="000C6B2E">
              <w:rPr>
                <w:sz w:val="20"/>
              </w:rPr>
              <w:t>Состав блока аналогичен составу  одноименного блока, указанного выше</w:t>
            </w:r>
          </w:p>
        </w:tc>
      </w:tr>
      <w:tr w:rsidR="000C6B2E" w:rsidRPr="00863276" w14:paraId="6C6F5F0D" w14:textId="77777777" w:rsidTr="00920640">
        <w:tc>
          <w:tcPr>
            <w:tcW w:w="743" w:type="pct"/>
            <w:shd w:val="clear" w:color="auto" w:fill="auto"/>
          </w:tcPr>
          <w:p w14:paraId="4677F9EA" w14:textId="77777777" w:rsidR="000C6B2E" w:rsidRPr="004F5B63" w:rsidRDefault="000C6B2E" w:rsidP="000C6B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3BB4E2B" w14:textId="5B4AA2AA" w:rsidR="000C6B2E" w:rsidRPr="00B607CE" w:rsidRDefault="000C6B2E" w:rsidP="000C6B2E">
            <w:pPr>
              <w:spacing w:after="0"/>
              <w:jc w:val="both"/>
              <w:rPr>
                <w:sz w:val="20"/>
              </w:rPr>
            </w:pPr>
            <w:r w:rsidRPr="00944A86">
              <w:rPr>
                <w:sz w:val="20"/>
              </w:rPr>
              <w:t>documentUid</w:t>
            </w:r>
          </w:p>
        </w:tc>
        <w:tc>
          <w:tcPr>
            <w:tcW w:w="198" w:type="pct"/>
            <w:shd w:val="clear" w:color="auto" w:fill="auto"/>
          </w:tcPr>
          <w:p w14:paraId="43B27806" w14:textId="594F3863" w:rsidR="000C6B2E" w:rsidRDefault="000C6B2E" w:rsidP="000C6B2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0B3650F" w14:textId="4F3305A1" w:rsidR="000C6B2E" w:rsidRDefault="000C6B2E" w:rsidP="000C6B2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7" w:type="pct"/>
            <w:shd w:val="clear" w:color="auto" w:fill="auto"/>
          </w:tcPr>
          <w:p w14:paraId="6D38B2FC" w14:textId="736BDF41" w:rsidR="000C6B2E" w:rsidRPr="00B607CE" w:rsidRDefault="000C6B2E" w:rsidP="000C6B2E">
            <w:pPr>
              <w:spacing w:after="0"/>
              <w:jc w:val="both"/>
              <w:rPr>
                <w:sz w:val="20"/>
              </w:rPr>
            </w:pPr>
            <w:r w:rsidRPr="00944A86">
              <w:rPr>
                <w:sz w:val="20"/>
              </w:rPr>
              <w:t>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333752C7" w14:textId="77777777" w:rsidR="000C6B2E" w:rsidRPr="000C6B2E" w:rsidRDefault="000C6B2E" w:rsidP="000C6B2E">
            <w:pPr>
              <w:spacing w:after="0"/>
              <w:jc w:val="both"/>
              <w:rPr>
                <w:sz w:val="20"/>
              </w:rPr>
            </w:pPr>
          </w:p>
        </w:tc>
      </w:tr>
      <w:tr w:rsidR="000C6B2E" w:rsidRPr="00863276" w14:paraId="6C60D90D" w14:textId="77777777" w:rsidTr="00920640">
        <w:tc>
          <w:tcPr>
            <w:tcW w:w="743" w:type="pct"/>
            <w:shd w:val="clear" w:color="auto" w:fill="auto"/>
          </w:tcPr>
          <w:p w14:paraId="25C64774" w14:textId="77777777" w:rsidR="000C6B2E" w:rsidRPr="004F5B63" w:rsidRDefault="000C6B2E" w:rsidP="000C6B2E">
            <w:pPr>
              <w:spacing w:after="0"/>
              <w:jc w:val="both"/>
              <w:rPr>
                <w:b/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2AFE3EA" w14:textId="0C60C4CA" w:rsidR="000C6B2E" w:rsidRPr="00B607CE" w:rsidRDefault="000C6B2E" w:rsidP="000C6B2E">
            <w:pPr>
              <w:spacing w:after="0"/>
              <w:jc w:val="both"/>
              <w:rPr>
                <w:sz w:val="20"/>
              </w:rPr>
            </w:pPr>
            <w:r w:rsidRPr="00944A86">
              <w:rPr>
                <w:sz w:val="20"/>
              </w:rPr>
              <w:t>documentKind</w:t>
            </w:r>
          </w:p>
        </w:tc>
        <w:tc>
          <w:tcPr>
            <w:tcW w:w="198" w:type="pct"/>
            <w:shd w:val="clear" w:color="auto" w:fill="auto"/>
          </w:tcPr>
          <w:p w14:paraId="70C75961" w14:textId="776A3CBE" w:rsidR="000C6B2E" w:rsidRDefault="000C6B2E" w:rsidP="000C6B2E">
            <w:pPr>
              <w:spacing w:after="0"/>
              <w:jc w:val="both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ABCC21F" w14:textId="41A92A2D" w:rsidR="000C6B2E" w:rsidRDefault="000C6B2E" w:rsidP="000C6B2E">
            <w:pPr>
              <w:spacing w:after="0"/>
              <w:jc w:val="both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T(1-50)</w:t>
            </w:r>
          </w:p>
        </w:tc>
        <w:tc>
          <w:tcPr>
            <w:tcW w:w="1387" w:type="pct"/>
            <w:shd w:val="clear" w:color="auto" w:fill="auto"/>
          </w:tcPr>
          <w:p w14:paraId="266FD7AF" w14:textId="11C3E295" w:rsidR="000C6B2E" w:rsidRPr="00B607CE" w:rsidRDefault="000C6B2E" w:rsidP="000C6B2E">
            <w:pPr>
              <w:spacing w:after="0"/>
              <w:jc w:val="both"/>
              <w:rPr>
                <w:sz w:val="20"/>
              </w:rPr>
            </w:pPr>
            <w:r w:rsidRPr="00944A86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</w:tcPr>
          <w:p w14:paraId="2BB225CC" w14:textId="77777777" w:rsidR="000C6B2E" w:rsidRPr="000C6B2E" w:rsidRDefault="000C6B2E" w:rsidP="000C6B2E">
            <w:pPr>
              <w:spacing w:after="0"/>
              <w:jc w:val="both"/>
              <w:rPr>
                <w:sz w:val="20"/>
              </w:rPr>
            </w:pPr>
          </w:p>
        </w:tc>
      </w:tr>
    </w:tbl>
    <w:p w14:paraId="4023E4B0" w14:textId="77777777" w:rsidR="000C6B2E" w:rsidRDefault="000C6B2E" w:rsidP="004F5B63"/>
    <w:p w14:paraId="416D4610" w14:textId="266EA12A" w:rsidR="000C6B2E" w:rsidRPr="00420718" w:rsidRDefault="000C6B2E" w:rsidP="000C6B2E">
      <w:pPr>
        <w:pStyle w:val="TableName"/>
        <w:rPr>
          <w:lang w:val="ru-RU"/>
        </w:rPr>
      </w:pPr>
      <w:r>
        <w:t xml:space="preserve">Таблица </w:t>
      </w:r>
      <w:r>
        <w:fldChar w:fldCharType="begin"/>
      </w:r>
      <w:r>
        <w:instrText xml:space="preserve"> SEQ Таблица \* ARABIC </w:instrText>
      </w:r>
      <w:r>
        <w:fldChar w:fldCharType="separate"/>
      </w:r>
      <w:r w:rsidR="006F3110">
        <w:rPr>
          <w:noProof/>
        </w:rPr>
        <w:t>14</w:t>
      </w:r>
      <w:r>
        <w:rPr>
          <w:noProof/>
        </w:rPr>
        <w:fldChar w:fldCharType="end"/>
      </w:r>
      <w:r>
        <w:t xml:space="preserve"> Описание структуры </w:t>
      </w:r>
      <w:r>
        <w:rPr>
          <w:lang w:val="ru-RU"/>
        </w:rPr>
        <w:t>о</w:t>
      </w:r>
      <w:r w:rsidRPr="00944A86">
        <w:rPr>
          <w:lang w:val="ru-RU"/>
        </w:rPr>
        <w:t>твет</w:t>
      </w:r>
      <w:r>
        <w:rPr>
          <w:lang w:val="ru-RU"/>
        </w:rPr>
        <w:t>а</w:t>
      </w:r>
      <w:r w:rsidRPr="000C6B2E">
        <w:rPr>
          <w:lang w:val="ru-RU"/>
        </w:rPr>
        <w:t xml:space="preserve"> на запрос сведений </w:t>
      </w:r>
      <w:r w:rsidR="00CA24C4" w:rsidRPr="00CA24C4">
        <w:rPr>
          <w:lang w:val="ru-RU"/>
        </w:rPr>
        <w:t>о частично подписанном / подписанном документе электронного актирования</w:t>
      </w:r>
    </w:p>
    <w:tbl>
      <w:tblPr>
        <w:tblW w:w="5049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573"/>
        <w:gridCol w:w="1672"/>
        <w:gridCol w:w="419"/>
        <w:gridCol w:w="1048"/>
        <w:gridCol w:w="2935"/>
        <w:gridCol w:w="2935"/>
      </w:tblGrid>
      <w:tr w:rsidR="000C6B2E" w:rsidRPr="00863276" w14:paraId="37FBE797" w14:textId="77777777" w:rsidTr="00920640">
        <w:trPr>
          <w:tblHeader/>
        </w:trPr>
        <w:tc>
          <w:tcPr>
            <w:tcW w:w="743" w:type="pct"/>
            <w:shd w:val="clear" w:color="auto" w:fill="D9D9D9"/>
            <w:vAlign w:val="center"/>
            <w:hideMark/>
          </w:tcPr>
          <w:p w14:paraId="1825A2DD" w14:textId="77777777" w:rsidR="000C6B2E" w:rsidRPr="00863276" w:rsidRDefault="000C6B2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Код элемента</w:t>
            </w:r>
          </w:p>
        </w:tc>
        <w:tc>
          <w:tcPr>
            <w:tcW w:w="790" w:type="pct"/>
            <w:shd w:val="clear" w:color="auto" w:fill="D9D9D9"/>
            <w:vAlign w:val="center"/>
            <w:hideMark/>
          </w:tcPr>
          <w:p w14:paraId="76E5C3F6" w14:textId="77777777" w:rsidR="000C6B2E" w:rsidRPr="00863276" w:rsidRDefault="000C6B2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Содерж. элемента</w:t>
            </w:r>
          </w:p>
        </w:tc>
        <w:tc>
          <w:tcPr>
            <w:tcW w:w="198" w:type="pct"/>
            <w:shd w:val="clear" w:color="auto" w:fill="D9D9D9"/>
            <w:vAlign w:val="center"/>
            <w:hideMark/>
          </w:tcPr>
          <w:p w14:paraId="679B9FBD" w14:textId="77777777" w:rsidR="000C6B2E" w:rsidRPr="00863276" w:rsidRDefault="000C6B2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Тип</w:t>
            </w:r>
          </w:p>
        </w:tc>
        <w:tc>
          <w:tcPr>
            <w:tcW w:w="495" w:type="pct"/>
            <w:shd w:val="clear" w:color="auto" w:fill="D9D9D9"/>
            <w:vAlign w:val="center"/>
            <w:hideMark/>
          </w:tcPr>
          <w:p w14:paraId="584BFABD" w14:textId="77777777" w:rsidR="000C6B2E" w:rsidRPr="00863276" w:rsidRDefault="000C6B2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Формат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75DEFFC5" w14:textId="77777777" w:rsidR="000C6B2E" w:rsidRPr="00863276" w:rsidRDefault="000C6B2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Наименование</w:t>
            </w:r>
          </w:p>
        </w:tc>
        <w:tc>
          <w:tcPr>
            <w:tcW w:w="1387" w:type="pct"/>
            <w:shd w:val="clear" w:color="auto" w:fill="D9D9D9"/>
            <w:vAlign w:val="center"/>
            <w:hideMark/>
          </w:tcPr>
          <w:p w14:paraId="070723FA" w14:textId="77777777" w:rsidR="000C6B2E" w:rsidRPr="00863276" w:rsidRDefault="000C6B2E" w:rsidP="00920640">
            <w:pPr>
              <w:keepNext/>
              <w:spacing w:before="0" w:after="0"/>
              <w:ind w:firstLine="5"/>
              <w:contextualSpacing/>
              <w:jc w:val="center"/>
              <w:rPr>
                <w:b/>
                <w:bCs/>
                <w:sz w:val="20"/>
              </w:rPr>
            </w:pPr>
            <w:r w:rsidRPr="00863276">
              <w:rPr>
                <w:b/>
                <w:bCs/>
                <w:sz w:val="20"/>
              </w:rPr>
              <w:t>Дополнительная информация</w:t>
            </w:r>
          </w:p>
        </w:tc>
      </w:tr>
      <w:tr w:rsidR="000C6B2E" w:rsidRPr="00863276" w14:paraId="02BC4C5E" w14:textId="77777777" w:rsidTr="00920640">
        <w:tc>
          <w:tcPr>
            <w:tcW w:w="5000" w:type="pct"/>
            <w:gridSpan w:val="6"/>
            <w:shd w:val="clear" w:color="auto" w:fill="auto"/>
            <w:vAlign w:val="center"/>
            <w:hideMark/>
          </w:tcPr>
          <w:p w14:paraId="55F0676B" w14:textId="174F3D97" w:rsidR="000C6B2E" w:rsidRPr="00863276" w:rsidRDefault="000C6B2E" w:rsidP="00920640">
            <w:pPr>
              <w:keepNext/>
              <w:spacing w:before="0" w:after="0"/>
              <w:contextualSpacing/>
              <w:jc w:val="center"/>
              <w:rPr>
                <w:b/>
                <w:sz w:val="20"/>
              </w:rPr>
            </w:pPr>
            <w:r w:rsidRPr="000C6B2E">
              <w:rPr>
                <w:b/>
                <w:sz w:val="20"/>
              </w:rPr>
              <w:t>Ответ на запрос сведений о документе электронного актирования</w:t>
            </w:r>
          </w:p>
        </w:tc>
      </w:tr>
      <w:tr w:rsidR="000C6B2E" w:rsidRPr="00863276" w14:paraId="0A151C02" w14:textId="77777777" w:rsidTr="00920640">
        <w:tc>
          <w:tcPr>
            <w:tcW w:w="743" w:type="pct"/>
            <w:shd w:val="clear" w:color="auto" w:fill="auto"/>
          </w:tcPr>
          <w:p w14:paraId="0CCA531F" w14:textId="59E0665A" w:rsidR="000C6B2E" w:rsidRPr="004962D7" w:rsidRDefault="000C6B2E" w:rsidP="00920640">
            <w:pPr>
              <w:spacing w:after="0"/>
              <w:jc w:val="both"/>
              <w:rPr>
                <w:b/>
                <w:sz w:val="20"/>
              </w:rPr>
            </w:pPr>
            <w:r w:rsidRPr="000C6B2E">
              <w:rPr>
                <w:b/>
                <w:sz w:val="20"/>
              </w:rPr>
              <w:t>lkzGetObjectInfoResponse</w:t>
            </w:r>
          </w:p>
        </w:tc>
        <w:tc>
          <w:tcPr>
            <w:tcW w:w="790" w:type="pct"/>
            <w:shd w:val="clear" w:color="auto" w:fill="auto"/>
          </w:tcPr>
          <w:p w14:paraId="48E37CBE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5A35637F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4D36F1ED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4FEBF56D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2A3338C1" w14:textId="77777777" w:rsidR="000C6B2E" w:rsidRPr="00863276" w:rsidRDefault="000C6B2E" w:rsidP="00920640">
            <w:pPr>
              <w:spacing w:after="0"/>
              <w:jc w:val="both"/>
              <w:rPr>
                <w:sz w:val="20"/>
              </w:rPr>
            </w:pPr>
          </w:p>
        </w:tc>
      </w:tr>
      <w:tr w:rsidR="004D5BDB" w:rsidRPr="00863276" w14:paraId="20525E6C" w14:textId="77777777" w:rsidTr="00920640">
        <w:tc>
          <w:tcPr>
            <w:tcW w:w="743" w:type="pct"/>
            <w:vMerge w:val="restart"/>
            <w:shd w:val="clear" w:color="auto" w:fill="auto"/>
            <w:vAlign w:val="center"/>
          </w:tcPr>
          <w:p w14:paraId="66E02EAC" w14:textId="7B890118" w:rsidR="004D5BDB" w:rsidRPr="00863276" w:rsidRDefault="004D5BDB" w:rsidP="00920640">
            <w:pPr>
              <w:spacing w:after="0"/>
              <w:jc w:val="center"/>
              <w:rPr>
                <w:sz w:val="20"/>
              </w:rPr>
            </w:pPr>
            <w:r w:rsidRPr="00EE3C13">
              <w:rPr>
                <w:sz w:val="20"/>
              </w:rPr>
              <w:t>Допустимо указание только од</w:t>
            </w:r>
            <w:r w:rsidRPr="00EE3C13">
              <w:rPr>
                <w:sz w:val="20"/>
              </w:rPr>
              <w:lastRenderedPageBreak/>
              <w:t>ного элемента</w:t>
            </w:r>
            <w:r w:rsidRPr="004D5BDB">
              <w:rPr>
                <w:sz w:val="20"/>
              </w:rPr>
              <w:t xml:space="preserve">: </w:t>
            </w:r>
            <w:r w:rsidRPr="004D5BDB">
              <w:rPr>
                <w:sz w:val="20"/>
                <w:lang w:val="en-US"/>
              </w:rPr>
              <w:t>errorInfo</w:t>
            </w:r>
            <w:r w:rsidRPr="004D5BDB">
              <w:rPr>
                <w:sz w:val="20"/>
              </w:rPr>
              <w:t xml:space="preserve"> ИЛИ objectInfo и </w:t>
            </w:r>
            <w:r w:rsidRPr="004D5BDB">
              <w:rPr>
                <w:sz w:val="20"/>
                <w:lang w:val="en-US"/>
              </w:rPr>
              <w:t>any</w:t>
            </w:r>
          </w:p>
        </w:tc>
        <w:tc>
          <w:tcPr>
            <w:tcW w:w="790" w:type="pct"/>
            <w:shd w:val="clear" w:color="auto" w:fill="auto"/>
          </w:tcPr>
          <w:p w14:paraId="416B744C" w14:textId="77777777" w:rsidR="004D5BDB" w:rsidRPr="00863276" w:rsidRDefault="004D5BDB" w:rsidP="00920640">
            <w:pPr>
              <w:rPr>
                <w:sz w:val="20"/>
              </w:rPr>
            </w:pPr>
            <w:r w:rsidRPr="004962D7">
              <w:rPr>
                <w:sz w:val="20"/>
              </w:rPr>
              <w:lastRenderedPageBreak/>
              <w:t>errorInfo</w:t>
            </w:r>
          </w:p>
        </w:tc>
        <w:tc>
          <w:tcPr>
            <w:tcW w:w="198" w:type="pct"/>
            <w:shd w:val="clear" w:color="auto" w:fill="auto"/>
          </w:tcPr>
          <w:p w14:paraId="52594C18" w14:textId="77777777" w:rsidR="004D5BDB" w:rsidRPr="00863276" w:rsidRDefault="004D5BDB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46C90F4F" w14:textId="77777777" w:rsidR="004D5BDB" w:rsidRPr="004962D7" w:rsidRDefault="004D5BDB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2A5D1454" w14:textId="77777777" w:rsidR="004D5BDB" w:rsidRPr="00863276" w:rsidRDefault="004D5BDB" w:rsidP="00920640">
            <w:pPr>
              <w:rPr>
                <w:sz w:val="20"/>
              </w:rPr>
            </w:pPr>
            <w:r w:rsidRPr="004962D7">
              <w:rPr>
                <w:sz w:val="20"/>
              </w:rPr>
              <w:t>Результат вызова сервиса в случае ошибки</w:t>
            </w:r>
          </w:p>
        </w:tc>
        <w:tc>
          <w:tcPr>
            <w:tcW w:w="1387" w:type="pct"/>
            <w:shd w:val="clear" w:color="auto" w:fill="auto"/>
          </w:tcPr>
          <w:p w14:paraId="4FE1B10F" w14:textId="77777777" w:rsidR="004D5BDB" w:rsidRPr="006469F7" w:rsidRDefault="004D5BDB" w:rsidP="00920640">
            <w:pPr>
              <w:rPr>
                <w:sz w:val="20"/>
              </w:rPr>
            </w:pPr>
            <w:r w:rsidRPr="000C25B1">
              <w:rPr>
                <w:sz w:val="20"/>
              </w:rPr>
              <w:t xml:space="preserve">Состав блока аналогичен составу  </w:t>
            </w:r>
            <w:r>
              <w:rPr>
                <w:sz w:val="20"/>
              </w:rPr>
              <w:t xml:space="preserve">одноименного </w:t>
            </w:r>
            <w:r w:rsidRPr="000C25B1">
              <w:rPr>
                <w:sz w:val="20"/>
              </w:rPr>
              <w:t>блока, указанного выше</w:t>
            </w:r>
          </w:p>
        </w:tc>
      </w:tr>
      <w:tr w:rsidR="004D5BDB" w:rsidRPr="00863276" w14:paraId="23D57A8D" w14:textId="77777777" w:rsidTr="00920640">
        <w:tc>
          <w:tcPr>
            <w:tcW w:w="743" w:type="pct"/>
            <w:vMerge/>
            <w:shd w:val="clear" w:color="auto" w:fill="auto"/>
            <w:vAlign w:val="center"/>
          </w:tcPr>
          <w:p w14:paraId="12FD2423" w14:textId="77777777" w:rsidR="004D5BDB" w:rsidRPr="00863276" w:rsidRDefault="004D5BDB" w:rsidP="00920640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14601075" w14:textId="2A5DD620" w:rsidR="004D5BDB" w:rsidRPr="004962D7" w:rsidRDefault="004D5BDB" w:rsidP="00920640">
            <w:pPr>
              <w:rPr>
                <w:sz w:val="20"/>
              </w:rPr>
            </w:pPr>
            <w:r w:rsidRPr="000C6B2E">
              <w:rPr>
                <w:sz w:val="20"/>
              </w:rPr>
              <w:t>objectInfo</w:t>
            </w:r>
          </w:p>
        </w:tc>
        <w:tc>
          <w:tcPr>
            <w:tcW w:w="198" w:type="pct"/>
            <w:shd w:val="clear" w:color="auto" w:fill="auto"/>
          </w:tcPr>
          <w:p w14:paraId="446425C1" w14:textId="77777777" w:rsidR="004D5BDB" w:rsidRDefault="004D5BDB" w:rsidP="00920640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109415E" w14:textId="77777777" w:rsidR="004D5BDB" w:rsidRDefault="004D5BDB" w:rsidP="00920640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</w:rPr>
              <w:t>С</w:t>
            </w:r>
          </w:p>
        </w:tc>
        <w:tc>
          <w:tcPr>
            <w:tcW w:w="1387" w:type="pct"/>
            <w:shd w:val="clear" w:color="auto" w:fill="auto"/>
          </w:tcPr>
          <w:p w14:paraId="6B1D8E55" w14:textId="7DC0AA44" w:rsidR="004D5BDB" w:rsidRPr="004962D7" w:rsidRDefault="004D5BDB" w:rsidP="00920640">
            <w:pPr>
              <w:rPr>
                <w:sz w:val="20"/>
              </w:rPr>
            </w:pPr>
            <w:r w:rsidRPr="000C6B2E">
              <w:rPr>
                <w:sz w:val="20"/>
              </w:rPr>
              <w:t>Cведения о документе</w:t>
            </w:r>
          </w:p>
        </w:tc>
        <w:tc>
          <w:tcPr>
            <w:tcW w:w="1387" w:type="pct"/>
            <w:shd w:val="clear" w:color="auto" w:fill="auto"/>
          </w:tcPr>
          <w:p w14:paraId="67EA5541" w14:textId="77777777" w:rsidR="004D5BDB" w:rsidRDefault="004D5BDB" w:rsidP="00920640">
            <w:pPr>
              <w:rPr>
                <w:sz w:val="20"/>
              </w:rPr>
            </w:pPr>
          </w:p>
        </w:tc>
      </w:tr>
      <w:tr w:rsidR="004D5BDB" w:rsidRPr="00863276" w14:paraId="3E79F441" w14:textId="77777777" w:rsidTr="00920640">
        <w:tc>
          <w:tcPr>
            <w:tcW w:w="743" w:type="pct"/>
            <w:vMerge/>
            <w:shd w:val="clear" w:color="auto" w:fill="auto"/>
            <w:vAlign w:val="center"/>
          </w:tcPr>
          <w:p w14:paraId="609B25D3" w14:textId="77777777" w:rsidR="004D5BDB" w:rsidRPr="00863276" w:rsidRDefault="004D5BDB" w:rsidP="004D5BDB">
            <w:pPr>
              <w:spacing w:after="0"/>
              <w:jc w:val="center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B07043E" w14:textId="4277133E" w:rsidR="004D5BDB" w:rsidRPr="000C6B2E" w:rsidRDefault="004D5BDB" w:rsidP="004D5BDB">
            <w:pPr>
              <w:rPr>
                <w:sz w:val="20"/>
              </w:rPr>
            </w:pPr>
            <w:r>
              <w:rPr>
                <w:sz w:val="20"/>
                <w:lang w:val="en-US"/>
              </w:rPr>
              <w:t>any</w:t>
            </w:r>
          </w:p>
        </w:tc>
        <w:tc>
          <w:tcPr>
            <w:tcW w:w="198" w:type="pct"/>
            <w:shd w:val="clear" w:color="auto" w:fill="auto"/>
          </w:tcPr>
          <w:p w14:paraId="173A8A47" w14:textId="6D29FACD" w:rsidR="004D5BDB" w:rsidRDefault="004D5BDB" w:rsidP="004D5B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BD791C5" w14:textId="7E877D09" w:rsidR="004D5BDB" w:rsidRDefault="004D5BDB" w:rsidP="004D5BDB">
            <w:pPr>
              <w:jc w:val="center"/>
              <w:rPr>
                <w:sz w:val="20"/>
              </w:rPr>
            </w:pPr>
            <w:r>
              <w:rPr>
                <w:sz w:val="20"/>
                <w:lang w:val="en-US"/>
              </w:rPr>
              <w:t>XML</w:t>
            </w:r>
          </w:p>
        </w:tc>
        <w:tc>
          <w:tcPr>
            <w:tcW w:w="1387" w:type="pct"/>
            <w:shd w:val="clear" w:color="auto" w:fill="auto"/>
          </w:tcPr>
          <w:p w14:paraId="58001373" w14:textId="2ED4B822" w:rsidR="004D5BDB" w:rsidRPr="000C6B2E" w:rsidRDefault="004D5BDB" w:rsidP="004D5BDB">
            <w:pPr>
              <w:rPr>
                <w:sz w:val="20"/>
              </w:rPr>
            </w:pPr>
            <w:r w:rsidRPr="004D5BDB">
              <w:rPr>
                <w:sz w:val="20"/>
              </w:rPr>
              <w:t>XML-документ, сформированный по схеме DP_PAKET_EIS_01_00</w:t>
            </w:r>
          </w:p>
        </w:tc>
        <w:tc>
          <w:tcPr>
            <w:tcW w:w="1387" w:type="pct"/>
            <w:shd w:val="clear" w:color="auto" w:fill="auto"/>
          </w:tcPr>
          <w:p w14:paraId="15F6F74D" w14:textId="77777777" w:rsidR="004D5BDB" w:rsidRDefault="004D5BDB" w:rsidP="004D5BDB">
            <w:pPr>
              <w:rPr>
                <w:sz w:val="20"/>
              </w:rPr>
            </w:pPr>
          </w:p>
        </w:tc>
      </w:tr>
      <w:tr w:rsidR="004D5BDB" w:rsidRPr="00863276" w14:paraId="4FBE1B68" w14:textId="77777777" w:rsidTr="00920640">
        <w:tc>
          <w:tcPr>
            <w:tcW w:w="5000" w:type="pct"/>
            <w:gridSpan w:val="6"/>
            <w:shd w:val="clear" w:color="auto" w:fill="auto"/>
            <w:vAlign w:val="center"/>
          </w:tcPr>
          <w:p w14:paraId="5A35745E" w14:textId="77777777" w:rsidR="004D5BDB" w:rsidRPr="00A93699" w:rsidRDefault="004D5BDB" w:rsidP="004D5BDB">
            <w:pPr>
              <w:jc w:val="center"/>
              <w:rPr>
                <w:b/>
                <w:sz w:val="20"/>
              </w:rPr>
            </w:pPr>
            <w:r w:rsidRPr="00A93699">
              <w:rPr>
                <w:b/>
                <w:sz w:val="20"/>
              </w:rPr>
              <w:t>Краткие сведения о подписанном документе электронного актирования</w:t>
            </w:r>
          </w:p>
        </w:tc>
      </w:tr>
      <w:tr w:rsidR="004D5BDB" w:rsidRPr="00863276" w14:paraId="19004F81" w14:textId="77777777" w:rsidTr="00920640">
        <w:tc>
          <w:tcPr>
            <w:tcW w:w="743" w:type="pct"/>
            <w:shd w:val="clear" w:color="auto" w:fill="auto"/>
            <w:vAlign w:val="center"/>
          </w:tcPr>
          <w:p w14:paraId="4B2E35C7" w14:textId="77777777" w:rsidR="004D5BDB" w:rsidRPr="00A93699" w:rsidRDefault="004D5BDB" w:rsidP="004D5BDB">
            <w:pPr>
              <w:spacing w:after="0"/>
              <w:rPr>
                <w:b/>
                <w:sz w:val="20"/>
              </w:rPr>
            </w:pPr>
            <w:r w:rsidRPr="00A93699">
              <w:rPr>
                <w:b/>
                <w:sz w:val="20"/>
              </w:rPr>
              <w:t>objectInfo</w:t>
            </w:r>
          </w:p>
        </w:tc>
        <w:tc>
          <w:tcPr>
            <w:tcW w:w="790" w:type="pct"/>
            <w:shd w:val="clear" w:color="auto" w:fill="auto"/>
          </w:tcPr>
          <w:p w14:paraId="46D1FAB2" w14:textId="77777777" w:rsidR="004D5BDB" w:rsidRPr="00A93699" w:rsidRDefault="004D5BDB" w:rsidP="004D5BDB">
            <w:pPr>
              <w:rPr>
                <w:sz w:val="20"/>
              </w:rPr>
            </w:pPr>
          </w:p>
        </w:tc>
        <w:tc>
          <w:tcPr>
            <w:tcW w:w="198" w:type="pct"/>
            <w:shd w:val="clear" w:color="auto" w:fill="auto"/>
          </w:tcPr>
          <w:p w14:paraId="008B4B9F" w14:textId="77777777" w:rsidR="004D5BDB" w:rsidRDefault="004D5BDB" w:rsidP="004D5BDB">
            <w:pPr>
              <w:jc w:val="center"/>
              <w:rPr>
                <w:sz w:val="20"/>
              </w:rPr>
            </w:pPr>
          </w:p>
        </w:tc>
        <w:tc>
          <w:tcPr>
            <w:tcW w:w="495" w:type="pct"/>
            <w:shd w:val="clear" w:color="auto" w:fill="auto"/>
          </w:tcPr>
          <w:p w14:paraId="7AE0B4C7" w14:textId="77777777" w:rsidR="004D5BDB" w:rsidRDefault="004D5BDB" w:rsidP="004D5BDB">
            <w:pPr>
              <w:jc w:val="center"/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198421F8" w14:textId="77777777" w:rsidR="004D5BDB" w:rsidRPr="00A93699" w:rsidRDefault="004D5BDB" w:rsidP="004D5BDB">
            <w:pPr>
              <w:rPr>
                <w:sz w:val="20"/>
              </w:rPr>
            </w:pPr>
          </w:p>
        </w:tc>
        <w:tc>
          <w:tcPr>
            <w:tcW w:w="1387" w:type="pct"/>
            <w:shd w:val="clear" w:color="auto" w:fill="auto"/>
          </w:tcPr>
          <w:p w14:paraId="7D17E6DB" w14:textId="77777777" w:rsidR="004D5BDB" w:rsidRDefault="004D5BDB" w:rsidP="004D5BDB">
            <w:pPr>
              <w:rPr>
                <w:sz w:val="20"/>
              </w:rPr>
            </w:pPr>
          </w:p>
        </w:tc>
      </w:tr>
      <w:tr w:rsidR="004D5BDB" w:rsidRPr="00863276" w14:paraId="76E52165" w14:textId="77777777" w:rsidTr="00920640">
        <w:tc>
          <w:tcPr>
            <w:tcW w:w="743" w:type="pct"/>
            <w:shd w:val="clear" w:color="auto" w:fill="auto"/>
            <w:vAlign w:val="center"/>
          </w:tcPr>
          <w:p w14:paraId="3BF6C9BA" w14:textId="77777777" w:rsidR="004D5BDB" w:rsidRPr="00863276" w:rsidRDefault="004D5BDB" w:rsidP="004D5BDB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5A5B173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id</w:t>
            </w:r>
          </w:p>
        </w:tc>
        <w:tc>
          <w:tcPr>
            <w:tcW w:w="198" w:type="pct"/>
            <w:shd w:val="clear" w:color="auto" w:fill="auto"/>
          </w:tcPr>
          <w:p w14:paraId="40954A31" w14:textId="77777777" w:rsidR="004D5BDB" w:rsidRDefault="004D5BDB" w:rsidP="004D5B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A4C033B" w14:textId="77777777" w:rsidR="004D5BDB" w:rsidRPr="00A93699" w:rsidRDefault="004D5BDB" w:rsidP="004D5BD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T(1-36)</w:t>
            </w:r>
          </w:p>
        </w:tc>
        <w:tc>
          <w:tcPr>
            <w:tcW w:w="1387" w:type="pct"/>
            <w:shd w:val="clear" w:color="auto" w:fill="auto"/>
          </w:tcPr>
          <w:p w14:paraId="1124C893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Идентификатор, по которому может быть запрошен документ</w:t>
            </w:r>
          </w:p>
        </w:tc>
        <w:tc>
          <w:tcPr>
            <w:tcW w:w="1387" w:type="pct"/>
            <w:shd w:val="clear" w:color="auto" w:fill="auto"/>
          </w:tcPr>
          <w:p w14:paraId="4B2F7695" w14:textId="77777777" w:rsidR="004D5BDB" w:rsidRDefault="004D5BDB" w:rsidP="004D5BDB">
            <w:pPr>
              <w:rPr>
                <w:sz w:val="20"/>
              </w:rPr>
            </w:pPr>
          </w:p>
        </w:tc>
      </w:tr>
      <w:tr w:rsidR="004D5BDB" w:rsidRPr="00863276" w14:paraId="031C7713" w14:textId="77777777" w:rsidTr="00B63903">
        <w:tc>
          <w:tcPr>
            <w:tcW w:w="743" w:type="pct"/>
            <w:shd w:val="clear" w:color="auto" w:fill="auto"/>
            <w:vAlign w:val="center"/>
          </w:tcPr>
          <w:p w14:paraId="00D24C2C" w14:textId="77777777" w:rsidR="004D5BDB" w:rsidRPr="00863276" w:rsidRDefault="004D5BDB" w:rsidP="004D5BDB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  <w:vAlign w:val="center"/>
          </w:tcPr>
          <w:p w14:paraId="1EC0E943" w14:textId="384D7B02" w:rsidR="004D5BDB" w:rsidRPr="00A93699" w:rsidRDefault="004D5BDB" w:rsidP="004D5BDB">
            <w:pPr>
              <w:rPr>
                <w:sz w:val="20"/>
              </w:rPr>
            </w:pPr>
            <w:r w:rsidRPr="00E47BC4">
              <w:rPr>
                <w:sz w:val="20"/>
              </w:rPr>
              <w:t>externalId</w:t>
            </w:r>
          </w:p>
        </w:tc>
        <w:tc>
          <w:tcPr>
            <w:tcW w:w="198" w:type="pct"/>
            <w:shd w:val="clear" w:color="auto" w:fill="auto"/>
            <w:vAlign w:val="center"/>
          </w:tcPr>
          <w:p w14:paraId="69C1686F" w14:textId="0F74BF64" w:rsidR="004D5BDB" w:rsidRDefault="004D5BDB" w:rsidP="004D5BDB">
            <w:pPr>
              <w:jc w:val="center"/>
              <w:rPr>
                <w:sz w:val="20"/>
              </w:rPr>
            </w:pPr>
            <w:r w:rsidRPr="00E47BC4"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  <w:vAlign w:val="center"/>
          </w:tcPr>
          <w:p w14:paraId="3BD05F66" w14:textId="0CDF13A2" w:rsidR="004D5BDB" w:rsidRDefault="004D5BDB" w:rsidP="004D5BDB">
            <w:pPr>
              <w:jc w:val="center"/>
              <w:rPr>
                <w:sz w:val="20"/>
                <w:lang w:val="en-US"/>
              </w:rPr>
            </w:pPr>
            <w:r w:rsidRPr="00E47BC4">
              <w:rPr>
                <w:sz w:val="20"/>
                <w:lang w:val="en-US"/>
              </w:rPr>
              <w:t>T(1-</w:t>
            </w:r>
            <w:r>
              <w:rPr>
                <w:sz w:val="20"/>
              </w:rPr>
              <w:t>40</w:t>
            </w:r>
            <w:r w:rsidRPr="00E47BC4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  <w:vAlign w:val="center"/>
          </w:tcPr>
          <w:p w14:paraId="43E8B1F5" w14:textId="6500D915" w:rsidR="004D5BDB" w:rsidRPr="00A93699" w:rsidRDefault="004D5BDB" w:rsidP="004D5BDB">
            <w:pPr>
              <w:rPr>
                <w:sz w:val="20"/>
              </w:rPr>
            </w:pPr>
            <w:r w:rsidRPr="00E47BC4">
              <w:rPr>
                <w:sz w:val="20"/>
              </w:rPr>
              <w:t>Внешний идентификатор документа</w:t>
            </w:r>
          </w:p>
        </w:tc>
        <w:tc>
          <w:tcPr>
            <w:tcW w:w="1387" w:type="pct"/>
            <w:shd w:val="clear" w:color="auto" w:fill="auto"/>
          </w:tcPr>
          <w:p w14:paraId="50FFDF0B" w14:textId="77777777" w:rsidR="004D5BDB" w:rsidRDefault="004D5BDB" w:rsidP="004D5BDB">
            <w:pPr>
              <w:rPr>
                <w:sz w:val="20"/>
              </w:rPr>
            </w:pPr>
          </w:p>
        </w:tc>
      </w:tr>
      <w:tr w:rsidR="004D5BDB" w:rsidRPr="00863276" w14:paraId="58EEE0C2" w14:textId="77777777" w:rsidTr="00920640">
        <w:tc>
          <w:tcPr>
            <w:tcW w:w="743" w:type="pct"/>
            <w:shd w:val="clear" w:color="auto" w:fill="auto"/>
            <w:vAlign w:val="center"/>
          </w:tcPr>
          <w:p w14:paraId="4F3F15C7" w14:textId="77777777" w:rsidR="004D5BDB" w:rsidRPr="00863276" w:rsidRDefault="004D5BDB" w:rsidP="004D5BDB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2335753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objectId</w:t>
            </w:r>
          </w:p>
        </w:tc>
        <w:tc>
          <w:tcPr>
            <w:tcW w:w="198" w:type="pct"/>
            <w:shd w:val="clear" w:color="auto" w:fill="auto"/>
          </w:tcPr>
          <w:p w14:paraId="46A9D16F" w14:textId="77777777" w:rsidR="004D5BDB" w:rsidRDefault="004D5BDB" w:rsidP="004D5B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7BD477B2" w14:textId="77777777" w:rsidR="004D5BDB" w:rsidRDefault="004D5BDB" w:rsidP="004D5BDB">
            <w:pPr>
              <w:jc w:val="center"/>
              <w:rPr>
                <w:sz w:val="20"/>
              </w:rPr>
            </w:pPr>
            <w:r w:rsidRPr="000C6B2E">
              <w:rPr>
                <w:sz w:val="20"/>
                <w:lang w:val="en-US"/>
              </w:rPr>
              <w:t>T(1-36)</w:t>
            </w:r>
          </w:p>
        </w:tc>
        <w:tc>
          <w:tcPr>
            <w:tcW w:w="1387" w:type="pct"/>
            <w:shd w:val="clear" w:color="auto" w:fill="auto"/>
          </w:tcPr>
          <w:p w14:paraId="2100E8D8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Идентификатор УПД/УКД (титул продавца), к которому относится документ</w:t>
            </w:r>
          </w:p>
        </w:tc>
        <w:tc>
          <w:tcPr>
            <w:tcW w:w="1387" w:type="pct"/>
            <w:shd w:val="clear" w:color="auto" w:fill="auto"/>
          </w:tcPr>
          <w:p w14:paraId="3AF15FA4" w14:textId="77777777" w:rsidR="004D5BDB" w:rsidRDefault="004D5BDB" w:rsidP="004D5BDB">
            <w:pPr>
              <w:rPr>
                <w:sz w:val="20"/>
              </w:rPr>
            </w:pPr>
          </w:p>
        </w:tc>
      </w:tr>
      <w:tr w:rsidR="004D5BDB" w:rsidRPr="00863276" w14:paraId="16C1CAE8" w14:textId="77777777" w:rsidTr="00920640">
        <w:tc>
          <w:tcPr>
            <w:tcW w:w="743" w:type="pct"/>
            <w:shd w:val="clear" w:color="auto" w:fill="auto"/>
            <w:vAlign w:val="center"/>
          </w:tcPr>
          <w:p w14:paraId="5F314592" w14:textId="77777777" w:rsidR="004D5BDB" w:rsidRPr="00863276" w:rsidRDefault="004D5BDB" w:rsidP="004D5BDB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046DCBE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idFile</w:t>
            </w:r>
          </w:p>
        </w:tc>
        <w:tc>
          <w:tcPr>
            <w:tcW w:w="198" w:type="pct"/>
            <w:shd w:val="clear" w:color="auto" w:fill="auto"/>
          </w:tcPr>
          <w:p w14:paraId="398F0B50" w14:textId="77777777" w:rsidR="004D5BDB" w:rsidRDefault="004D5BDB" w:rsidP="004D5B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3FB1CEEF" w14:textId="77777777" w:rsidR="004D5BDB" w:rsidRDefault="004D5BDB" w:rsidP="004D5BDB">
            <w:pPr>
              <w:jc w:val="center"/>
              <w:rPr>
                <w:sz w:val="20"/>
              </w:rPr>
            </w:pPr>
            <w:r w:rsidRPr="000C6B2E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200</w:t>
            </w:r>
            <w:r w:rsidRPr="000C6B2E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235C8B01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Идентификатор файла.</w:t>
            </w:r>
          </w:p>
          <w:p w14:paraId="304D7995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Соответвует атрибуту ИдФайл xml-документа</w:t>
            </w:r>
          </w:p>
        </w:tc>
        <w:tc>
          <w:tcPr>
            <w:tcW w:w="1387" w:type="pct"/>
            <w:shd w:val="clear" w:color="auto" w:fill="auto"/>
          </w:tcPr>
          <w:p w14:paraId="273E2944" w14:textId="77777777" w:rsidR="004D5BDB" w:rsidRDefault="004D5BDB" w:rsidP="004D5BDB">
            <w:pPr>
              <w:rPr>
                <w:sz w:val="20"/>
              </w:rPr>
            </w:pPr>
          </w:p>
        </w:tc>
      </w:tr>
      <w:tr w:rsidR="004D5BDB" w:rsidRPr="00863276" w14:paraId="14E03D32" w14:textId="77777777" w:rsidTr="00920640">
        <w:tc>
          <w:tcPr>
            <w:tcW w:w="743" w:type="pct"/>
            <w:shd w:val="clear" w:color="auto" w:fill="auto"/>
            <w:vAlign w:val="center"/>
          </w:tcPr>
          <w:p w14:paraId="2391D869" w14:textId="77777777" w:rsidR="004D5BDB" w:rsidRPr="00863276" w:rsidRDefault="004D5BDB" w:rsidP="004D5BDB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2D27FB7A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documentKind</w:t>
            </w:r>
          </w:p>
        </w:tc>
        <w:tc>
          <w:tcPr>
            <w:tcW w:w="198" w:type="pct"/>
            <w:shd w:val="clear" w:color="auto" w:fill="auto"/>
          </w:tcPr>
          <w:p w14:paraId="71E74E29" w14:textId="77777777" w:rsidR="004D5BDB" w:rsidRDefault="004D5BDB" w:rsidP="004D5B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51AE68BD" w14:textId="77777777" w:rsidR="004D5BDB" w:rsidRDefault="004D5BDB" w:rsidP="004D5BDB">
            <w:pPr>
              <w:jc w:val="center"/>
              <w:rPr>
                <w:sz w:val="20"/>
              </w:rPr>
            </w:pPr>
            <w:r w:rsidRPr="000C6B2E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0C6B2E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2AF4FF97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Вид документа</w:t>
            </w:r>
          </w:p>
        </w:tc>
        <w:tc>
          <w:tcPr>
            <w:tcW w:w="1387" w:type="pct"/>
            <w:shd w:val="clear" w:color="auto" w:fill="auto"/>
          </w:tcPr>
          <w:p w14:paraId="13FE1109" w14:textId="77777777" w:rsidR="004D5BDB" w:rsidRDefault="004D5BDB" w:rsidP="004D5BDB">
            <w:pPr>
              <w:rPr>
                <w:sz w:val="20"/>
              </w:rPr>
            </w:pPr>
          </w:p>
        </w:tc>
      </w:tr>
      <w:tr w:rsidR="004D5BDB" w:rsidRPr="00863276" w14:paraId="3C18C4E8" w14:textId="77777777" w:rsidTr="00920640">
        <w:tc>
          <w:tcPr>
            <w:tcW w:w="743" w:type="pct"/>
            <w:shd w:val="clear" w:color="auto" w:fill="auto"/>
            <w:vAlign w:val="center"/>
          </w:tcPr>
          <w:p w14:paraId="7998601B" w14:textId="77777777" w:rsidR="004D5BDB" w:rsidRPr="00863276" w:rsidRDefault="004D5BDB" w:rsidP="004D5BDB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65ABEDCF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documentDate</w:t>
            </w:r>
          </w:p>
        </w:tc>
        <w:tc>
          <w:tcPr>
            <w:tcW w:w="198" w:type="pct"/>
            <w:shd w:val="clear" w:color="auto" w:fill="auto"/>
          </w:tcPr>
          <w:p w14:paraId="0FCEFDBC" w14:textId="77777777" w:rsidR="004D5BDB" w:rsidRDefault="004D5BDB" w:rsidP="004D5B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12E8DF7B" w14:textId="77777777" w:rsidR="004D5BDB" w:rsidRPr="000C6B2E" w:rsidRDefault="004D5BDB" w:rsidP="004D5BD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DT</w:t>
            </w:r>
          </w:p>
        </w:tc>
        <w:tc>
          <w:tcPr>
            <w:tcW w:w="1387" w:type="pct"/>
            <w:shd w:val="clear" w:color="auto" w:fill="auto"/>
          </w:tcPr>
          <w:p w14:paraId="0AD21E6B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 xml:space="preserve">Дата и время подписания / получения от </w:t>
            </w:r>
            <w:r>
              <w:rPr>
                <w:sz w:val="20"/>
              </w:rPr>
              <w:t>продавца</w:t>
            </w:r>
            <w:r w:rsidRPr="00A93699">
              <w:rPr>
                <w:sz w:val="20"/>
              </w:rPr>
              <w:t xml:space="preserve"> документа</w:t>
            </w:r>
          </w:p>
        </w:tc>
        <w:tc>
          <w:tcPr>
            <w:tcW w:w="1387" w:type="pct"/>
            <w:shd w:val="clear" w:color="auto" w:fill="auto"/>
          </w:tcPr>
          <w:p w14:paraId="39E5B335" w14:textId="77777777" w:rsidR="004D5BDB" w:rsidRDefault="004D5BDB" w:rsidP="004D5BDB">
            <w:pPr>
              <w:rPr>
                <w:sz w:val="20"/>
              </w:rPr>
            </w:pPr>
          </w:p>
        </w:tc>
      </w:tr>
      <w:tr w:rsidR="004D5BDB" w:rsidRPr="00863276" w14:paraId="7B48E06C" w14:textId="77777777" w:rsidTr="00920640">
        <w:tc>
          <w:tcPr>
            <w:tcW w:w="743" w:type="pct"/>
            <w:shd w:val="clear" w:color="auto" w:fill="auto"/>
            <w:vAlign w:val="center"/>
          </w:tcPr>
          <w:p w14:paraId="1D46CB28" w14:textId="77777777" w:rsidR="004D5BDB" w:rsidRPr="00863276" w:rsidRDefault="004D5BDB" w:rsidP="004D5BDB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3FEC6CF6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schemeVersion</w:t>
            </w:r>
          </w:p>
        </w:tc>
        <w:tc>
          <w:tcPr>
            <w:tcW w:w="198" w:type="pct"/>
            <w:shd w:val="clear" w:color="auto" w:fill="auto"/>
          </w:tcPr>
          <w:p w14:paraId="6C1CF261" w14:textId="77777777" w:rsidR="004D5BDB" w:rsidRDefault="004D5BDB" w:rsidP="004D5B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О</w:t>
            </w:r>
          </w:p>
        </w:tc>
        <w:tc>
          <w:tcPr>
            <w:tcW w:w="495" w:type="pct"/>
            <w:shd w:val="clear" w:color="auto" w:fill="auto"/>
          </w:tcPr>
          <w:p w14:paraId="2D8B6B5A" w14:textId="77777777" w:rsidR="004D5BDB" w:rsidRPr="000C6B2E" w:rsidRDefault="004D5BDB" w:rsidP="004D5BD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T</w:t>
            </w:r>
          </w:p>
        </w:tc>
        <w:tc>
          <w:tcPr>
            <w:tcW w:w="1387" w:type="pct"/>
            <w:shd w:val="clear" w:color="auto" w:fill="auto"/>
          </w:tcPr>
          <w:p w14:paraId="58A215C3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Версия схемы</w:t>
            </w:r>
          </w:p>
        </w:tc>
        <w:tc>
          <w:tcPr>
            <w:tcW w:w="1387" w:type="pct"/>
            <w:shd w:val="clear" w:color="auto" w:fill="auto"/>
          </w:tcPr>
          <w:p w14:paraId="5D29D146" w14:textId="77777777" w:rsidR="004D5BDB" w:rsidRPr="000C6B2E" w:rsidRDefault="004D5BDB" w:rsidP="004D5BDB">
            <w:pPr>
              <w:rPr>
                <w:sz w:val="20"/>
              </w:rPr>
            </w:pPr>
            <w:r w:rsidRPr="000C6B2E">
              <w:rPr>
                <w:sz w:val="20"/>
              </w:rPr>
              <w:t>Принимаемые значение:</w:t>
            </w:r>
          </w:p>
          <w:p w14:paraId="284E58CD" w14:textId="77777777" w:rsidR="004D5BDB" w:rsidRPr="000C6B2E" w:rsidRDefault="004D5BDB" w:rsidP="004D5BDB">
            <w:pPr>
              <w:rPr>
                <w:sz w:val="20"/>
                <w:lang w:val="en-US"/>
              </w:rPr>
            </w:pPr>
            <w:r w:rsidRPr="000C6B2E">
              <w:rPr>
                <w:sz w:val="20"/>
                <w:lang w:val="en-US"/>
              </w:rPr>
              <w:t>9.0</w:t>
            </w:r>
          </w:p>
          <w:p w14:paraId="60B1794D" w14:textId="77777777" w:rsidR="004D5BDB" w:rsidRPr="000C6B2E" w:rsidRDefault="004D5BDB" w:rsidP="004D5BDB">
            <w:pPr>
              <w:rPr>
                <w:sz w:val="20"/>
                <w:lang w:val="en-US"/>
              </w:rPr>
            </w:pPr>
            <w:r w:rsidRPr="000C6B2E">
              <w:rPr>
                <w:sz w:val="20"/>
                <w:lang w:val="en-US"/>
              </w:rPr>
              <w:t>9.0.100</w:t>
            </w:r>
          </w:p>
          <w:p w14:paraId="13876E18" w14:textId="77777777" w:rsidR="004D5BDB" w:rsidRPr="000C6B2E" w:rsidRDefault="004D5BDB" w:rsidP="004D5BDB">
            <w:pPr>
              <w:rPr>
                <w:sz w:val="20"/>
                <w:lang w:val="en-US"/>
              </w:rPr>
            </w:pPr>
            <w:r w:rsidRPr="000C6B2E">
              <w:rPr>
                <w:sz w:val="20"/>
              </w:rPr>
              <w:t>9.1</w:t>
            </w:r>
          </w:p>
          <w:p w14:paraId="4D975081" w14:textId="77777777" w:rsidR="004D5BDB" w:rsidRPr="000C6B2E" w:rsidRDefault="004D5BDB" w:rsidP="004D5BDB">
            <w:pPr>
              <w:rPr>
                <w:sz w:val="20"/>
              </w:rPr>
            </w:pPr>
            <w:r w:rsidRPr="000C6B2E">
              <w:rPr>
                <w:sz w:val="20"/>
              </w:rPr>
              <w:t>9.2</w:t>
            </w:r>
          </w:p>
          <w:p w14:paraId="40F85123" w14:textId="77777777" w:rsidR="004D5BDB" w:rsidRPr="000C6B2E" w:rsidRDefault="004D5BDB" w:rsidP="004D5BDB">
            <w:pPr>
              <w:rPr>
                <w:sz w:val="20"/>
              </w:rPr>
            </w:pPr>
            <w:r w:rsidRPr="000C6B2E">
              <w:rPr>
                <w:sz w:val="20"/>
              </w:rPr>
              <w:t>9.3</w:t>
            </w:r>
          </w:p>
          <w:p w14:paraId="114D7140" w14:textId="77777777" w:rsidR="004D5BDB" w:rsidRPr="000C6B2E" w:rsidRDefault="004D5BDB" w:rsidP="004D5BDB">
            <w:pPr>
              <w:rPr>
                <w:sz w:val="20"/>
              </w:rPr>
            </w:pPr>
            <w:r w:rsidRPr="000C6B2E">
              <w:rPr>
                <w:sz w:val="20"/>
              </w:rPr>
              <w:t>10.0</w:t>
            </w:r>
          </w:p>
          <w:p w14:paraId="62FE6D4E" w14:textId="77777777" w:rsidR="004D5BDB" w:rsidRPr="000C6B2E" w:rsidRDefault="004D5BDB" w:rsidP="004D5BDB">
            <w:pPr>
              <w:rPr>
                <w:sz w:val="20"/>
              </w:rPr>
            </w:pPr>
            <w:r w:rsidRPr="000C6B2E">
              <w:rPr>
                <w:sz w:val="20"/>
              </w:rPr>
              <w:t>10.1</w:t>
            </w:r>
          </w:p>
          <w:p w14:paraId="093638EB" w14:textId="77777777" w:rsidR="004D5BDB" w:rsidRDefault="004D5BDB" w:rsidP="004D5BDB">
            <w:pPr>
              <w:rPr>
                <w:sz w:val="20"/>
              </w:rPr>
            </w:pPr>
            <w:r w:rsidRPr="000C6B2E">
              <w:rPr>
                <w:sz w:val="20"/>
              </w:rPr>
              <w:t>10.2</w:t>
            </w:r>
          </w:p>
          <w:p w14:paraId="75F5BB76" w14:textId="44AB850B" w:rsidR="004D5BDB" w:rsidRDefault="004D5BDB" w:rsidP="004D5BDB">
            <w:pPr>
              <w:rPr>
                <w:sz w:val="20"/>
              </w:rPr>
            </w:pPr>
            <w:r w:rsidRPr="000F2973">
              <w:rPr>
                <w:sz w:val="20"/>
              </w:rPr>
              <w:t>10.</w:t>
            </w:r>
            <w:r>
              <w:rPr>
                <w:sz w:val="20"/>
              </w:rPr>
              <w:t>2.310</w:t>
            </w:r>
          </w:p>
          <w:p w14:paraId="031BD88F" w14:textId="4CCC43A3" w:rsidR="004D5BDB" w:rsidRDefault="004D5BDB" w:rsidP="004D5BDB">
            <w:pPr>
              <w:rPr>
                <w:sz w:val="20"/>
              </w:rPr>
            </w:pPr>
            <w:r w:rsidRPr="002A1EAA">
              <w:rPr>
                <w:sz w:val="20"/>
              </w:rPr>
              <w:t>10.2.3</w:t>
            </w:r>
            <w:r>
              <w:rPr>
                <w:sz w:val="20"/>
              </w:rPr>
              <w:t>2</w:t>
            </w:r>
            <w:r w:rsidRPr="002A1EAA">
              <w:rPr>
                <w:sz w:val="20"/>
              </w:rPr>
              <w:t>0</w:t>
            </w:r>
          </w:p>
          <w:p w14:paraId="14DEE913" w14:textId="77777777" w:rsidR="004D5BDB" w:rsidRDefault="004D5BDB" w:rsidP="004D5BDB">
            <w:pPr>
              <w:rPr>
                <w:sz w:val="20"/>
              </w:rPr>
            </w:pPr>
            <w:r w:rsidRPr="00D02428">
              <w:rPr>
                <w:sz w:val="20"/>
              </w:rPr>
              <w:t>10.3</w:t>
            </w:r>
          </w:p>
          <w:p w14:paraId="6932D294" w14:textId="77777777" w:rsidR="004D5BDB" w:rsidRDefault="004D5BDB" w:rsidP="004D5BDB">
            <w:pPr>
              <w:rPr>
                <w:sz w:val="20"/>
              </w:rPr>
            </w:pPr>
            <w:r>
              <w:rPr>
                <w:sz w:val="20"/>
              </w:rPr>
              <w:t>11.0</w:t>
            </w:r>
          </w:p>
          <w:p w14:paraId="70CCBB42" w14:textId="77777777" w:rsidR="004D5BDB" w:rsidRDefault="004D5BDB" w:rsidP="004D5BDB">
            <w:pPr>
              <w:rPr>
                <w:sz w:val="20"/>
              </w:rPr>
            </w:pPr>
            <w:r>
              <w:rPr>
                <w:sz w:val="20"/>
              </w:rPr>
              <w:t>11.1</w:t>
            </w:r>
          </w:p>
          <w:p w14:paraId="46C96F43" w14:textId="77777777" w:rsidR="004D5BDB" w:rsidRDefault="004D5BDB" w:rsidP="004D5BDB">
            <w:pPr>
              <w:rPr>
                <w:sz w:val="20"/>
              </w:rPr>
            </w:pPr>
            <w:r>
              <w:rPr>
                <w:sz w:val="20"/>
              </w:rPr>
              <w:t>11.2</w:t>
            </w:r>
          </w:p>
          <w:p w14:paraId="391B2E49" w14:textId="77777777" w:rsidR="004D5BDB" w:rsidRDefault="004D5BDB" w:rsidP="004D5BDB">
            <w:pPr>
              <w:rPr>
                <w:sz w:val="20"/>
              </w:rPr>
            </w:pPr>
            <w:r>
              <w:rPr>
                <w:sz w:val="20"/>
              </w:rPr>
              <w:t>11.3</w:t>
            </w:r>
          </w:p>
          <w:p w14:paraId="1DB89515" w14:textId="77777777" w:rsidR="00B63903" w:rsidRDefault="00B63903" w:rsidP="004D5BDB">
            <w:pPr>
              <w:rPr>
                <w:sz w:val="20"/>
              </w:rPr>
            </w:pPr>
            <w:r>
              <w:rPr>
                <w:sz w:val="20"/>
              </w:rPr>
              <w:t>12.0</w:t>
            </w:r>
          </w:p>
          <w:p w14:paraId="7B052E68" w14:textId="77777777" w:rsidR="00B6477E" w:rsidRDefault="00B6477E" w:rsidP="004D5BDB">
            <w:pPr>
              <w:rPr>
                <w:ins w:id="9" w:author="Соболев Игорь [2]" w:date="2022-05-06T13:05:00Z"/>
                <w:sz w:val="20"/>
              </w:rPr>
            </w:pPr>
            <w:bookmarkStart w:id="10" w:name="_GoBack"/>
            <w:r>
              <w:rPr>
                <w:sz w:val="20"/>
              </w:rPr>
              <w:t>12.1</w:t>
            </w:r>
            <w:bookmarkEnd w:id="10"/>
          </w:p>
          <w:p w14:paraId="55B426FF" w14:textId="10D24505" w:rsidR="00653FC6" w:rsidRDefault="00653FC6" w:rsidP="004D5BDB">
            <w:pPr>
              <w:rPr>
                <w:sz w:val="20"/>
              </w:rPr>
            </w:pPr>
            <w:ins w:id="11" w:author="Соболев Игорь [2]" w:date="2022-05-06T13:05:00Z">
              <w:r>
                <w:rPr>
                  <w:sz w:val="20"/>
                </w:rPr>
                <w:t>12.2</w:t>
              </w:r>
            </w:ins>
          </w:p>
        </w:tc>
      </w:tr>
      <w:tr w:rsidR="004D5BDB" w:rsidRPr="00863276" w14:paraId="0D8DD814" w14:textId="77777777" w:rsidTr="00920640">
        <w:tc>
          <w:tcPr>
            <w:tcW w:w="743" w:type="pct"/>
            <w:shd w:val="clear" w:color="auto" w:fill="auto"/>
            <w:vAlign w:val="center"/>
          </w:tcPr>
          <w:p w14:paraId="35D67CA1" w14:textId="77777777" w:rsidR="004D5BDB" w:rsidRPr="00863276" w:rsidRDefault="004D5BDB" w:rsidP="004D5BDB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00780DD3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versionNumber</w:t>
            </w:r>
          </w:p>
        </w:tc>
        <w:tc>
          <w:tcPr>
            <w:tcW w:w="198" w:type="pct"/>
            <w:shd w:val="clear" w:color="auto" w:fill="auto"/>
          </w:tcPr>
          <w:p w14:paraId="18B70942" w14:textId="77777777" w:rsidR="004D5BDB" w:rsidRDefault="004D5BDB" w:rsidP="004D5B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40EAE5E5" w14:textId="77777777" w:rsidR="004D5BDB" w:rsidRPr="000C6B2E" w:rsidRDefault="004D5BDB" w:rsidP="004D5BDB">
            <w:pPr>
              <w:jc w:val="center"/>
              <w:rPr>
                <w:sz w:val="20"/>
                <w:lang w:val="en-US"/>
              </w:rPr>
            </w:pPr>
            <w:r>
              <w:rPr>
                <w:sz w:val="20"/>
                <w:lang w:val="en-US"/>
              </w:rPr>
              <w:t>N</w:t>
            </w:r>
          </w:p>
        </w:tc>
        <w:tc>
          <w:tcPr>
            <w:tcW w:w="1387" w:type="pct"/>
            <w:shd w:val="clear" w:color="auto" w:fill="auto"/>
          </w:tcPr>
          <w:p w14:paraId="0E825B06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Номер последнего изменения УПД/УКД (титул продавца).</w:t>
            </w:r>
          </w:p>
          <w:p w14:paraId="39EAA24A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Заполняется только для УПД/УКД (титул продавца)</w:t>
            </w:r>
          </w:p>
        </w:tc>
        <w:tc>
          <w:tcPr>
            <w:tcW w:w="1387" w:type="pct"/>
            <w:shd w:val="clear" w:color="auto" w:fill="auto"/>
          </w:tcPr>
          <w:p w14:paraId="7960B1B1" w14:textId="77777777" w:rsidR="004D5BDB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Заполняется только для УПД/УКД (титул продавца)</w:t>
            </w:r>
          </w:p>
        </w:tc>
      </w:tr>
      <w:tr w:rsidR="004D5BDB" w:rsidRPr="00863276" w14:paraId="6BE5D3C5" w14:textId="77777777" w:rsidTr="00920640">
        <w:tc>
          <w:tcPr>
            <w:tcW w:w="743" w:type="pct"/>
            <w:shd w:val="clear" w:color="auto" w:fill="auto"/>
            <w:vAlign w:val="center"/>
          </w:tcPr>
          <w:p w14:paraId="15A725A6" w14:textId="77777777" w:rsidR="004D5BDB" w:rsidRPr="00863276" w:rsidRDefault="004D5BDB" w:rsidP="004D5BDB">
            <w:pPr>
              <w:spacing w:after="0"/>
              <w:rPr>
                <w:sz w:val="20"/>
              </w:rPr>
            </w:pPr>
          </w:p>
        </w:tc>
        <w:tc>
          <w:tcPr>
            <w:tcW w:w="790" w:type="pct"/>
            <w:shd w:val="clear" w:color="auto" w:fill="auto"/>
          </w:tcPr>
          <w:p w14:paraId="485C157D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status</w:t>
            </w:r>
          </w:p>
        </w:tc>
        <w:tc>
          <w:tcPr>
            <w:tcW w:w="198" w:type="pct"/>
            <w:shd w:val="clear" w:color="auto" w:fill="auto"/>
          </w:tcPr>
          <w:p w14:paraId="0FB1417E" w14:textId="77777777" w:rsidR="004D5BDB" w:rsidRDefault="004D5BDB" w:rsidP="004D5BDB">
            <w:pPr>
              <w:jc w:val="center"/>
              <w:rPr>
                <w:sz w:val="20"/>
              </w:rPr>
            </w:pPr>
            <w:r>
              <w:rPr>
                <w:sz w:val="20"/>
              </w:rPr>
              <w:t>Н</w:t>
            </w:r>
          </w:p>
        </w:tc>
        <w:tc>
          <w:tcPr>
            <w:tcW w:w="495" w:type="pct"/>
            <w:shd w:val="clear" w:color="auto" w:fill="auto"/>
          </w:tcPr>
          <w:p w14:paraId="1E2A3386" w14:textId="77777777" w:rsidR="004D5BDB" w:rsidRDefault="004D5BDB" w:rsidP="004D5BDB">
            <w:pPr>
              <w:jc w:val="center"/>
              <w:rPr>
                <w:sz w:val="20"/>
              </w:rPr>
            </w:pPr>
            <w:r w:rsidRPr="000C6B2E">
              <w:rPr>
                <w:sz w:val="20"/>
                <w:lang w:val="en-US"/>
              </w:rPr>
              <w:t>T(1-</w:t>
            </w:r>
            <w:r>
              <w:rPr>
                <w:sz w:val="20"/>
                <w:lang w:val="en-US"/>
              </w:rPr>
              <w:t>50</w:t>
            </w:r>
            <w:r w:rsidRPr="000C6B2E">
              <w:rPr>
                <w:sz w:val="20"/>
                <w:lang w:val="en-US"/>
              </w:rPr>
              <w:t>)</w:t>
            </w:r>
          </w:p>
        </w:tc>
        <w:tc>
          <w:tcPr>
            <w:tcW w:w="1387" w:type="pct"/>
            <w:shd w:val="clear" w:color="auto" w:fill="auto"/>
          </w:tcPr>
          <w:p w14:paraId="540770B9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Статус УПД/УКД (титул продавца).</w:t>
            </w:r>
          </w:p>
          <w:p w14:paraId="3C7C4944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Заполняется только для УПД/УКД (титул продавца)</w:t>
            </w:r>
          </w:p>
        </w:tc>
        <w:tc>
          <w:tcPr>
            <w:tcW w:w="1387" w:type="pct"/>
            <w:shd w:val="clear" w:color="auto" w:fill="auto"/>
          </w:tcPr>
          <w:p w14:paraId="07138A4D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Принимает значение:</w:t>
            </w:r>
          </w:p>
          <w:p w14:paraId="13AD6239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Статус УПД/УКД (титул продавца).</w:t>
            </w:r>
          </w:p>
          <w:p w14:paraId="7D9DEBA9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Заполняется только для УПД/УКД (титул продавца).</w:t>
            </w:r>
          </w:p>
          <w:p w14:paraId="2E66B31F" w14:textId="77777777" w:rsidR="004D5BDB" w:rsidRPr="00A93699" w:rsidRDefault="004D5BDB" w:rsidP="004D5BDB">
            <w:pPr>
              <w:rPr>
                <w:sz w:val="20"/>
              </w:rPr>
            </w:pPr>
          </w:p>
          <w:p w14:paraId="34F28880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ON_SIGNING - На подписании;</w:t>
            </w:r>
          </w:p>
          <w:p w14:paraId="576B60FA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DELIVER_ERROR - Ошибка доставки;</w:t>
            </w:r>
          </w:p>
          <w:p w14:paraId="4D7445CA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AWAIT_CORFIRM_RECEIVING - Ожидает подтверждения получения;</w:t>
            </w:r>
          </w:p>
          <w:p w14:paraId="00A6309A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UNDER_CONSIDERATION - На рассмотрении</w:t>
            </w:r>
          </w:p>
          <w:p w14:paraId="02A32BBC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AWAIT_SIGNING - Ожидает подписания;</w:t>
            </w:r>
          </w:p>
          <w:p w14:paraId="48D19015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SIGNED - Подписано (для СЧФ "Принят к учету");</w:t>
            </w:r>
          </w:p>
          <w:p w14:paraId="2A91513A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SIGNED_PARTIAL_ACCEPTANCE - Подписано с частичной приемкой;</w:t>
            </w:r>
          </w:p>
          <w:p w14:paraId="23E5F643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DENIED_BY_RECEIVE - Отказано при приемке;</w:t>
            </w:r>
          </w:p>
          <w:p w14:paraId="48253A29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DENIED - Отказано при рассмотрении;</w:t>
            </w:r>
          </w:p>
          <w:p w14:paraId="57351E38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APPEAL - Получено уведомление о намерении обжаловать отказ;</w:t>
            </w:r>
          </w:p>
          <w:p w14:paraId="2BD536B1" w14:textId="77777777" w:rsidR="004D5BDB" w:rsidRPr="00A93699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APPEAL_WITHDRAWN - Отозвано уведомление о намерении обжаловать отказ;</w:t>
            </w:r>
          </w:p>
          <w:p w14:paraId="2D9FF0CE" w14:textId="77777777" w:rsidR="004D5BDB" w:rsidRDefault="004D5BDB" w:rsidP="004D5BDB">
            <w:pPr>
              <w:rPr>
                <w:sz w:val="20"/>
              </w:rPr>
            </w:pPr>
            <w:r w:rsidRPr="00A93699">
              <w:rPr>
                <w:sz w:val="20"/>
              </w:rPr>
              <w:t>SENT_TO_SUPPLIER - Направлено поставщику</w:t>
            </w:r>
          </w:p>
        </w:tc>
      </w:tr>
    </w:tbl>
    <w:p w14:paraId="7F1D7606" w14:textId="61826F5F" w:rsidR="00A93699" w:rsidRDefault="00A93699" w:rsidP="004F5B63"/>
    <w:sectPr w:rsidR="00A93699" w:rsidSect="0065472C">
      <w:pgSz w:w="11906" w:h="16838"/>
      <w:pgMar w:top="993" w:right="850" w:bottom="993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49E75DF" w14:textId="77777777" w:rsidR="00C958DF" w:rsidRDefault="00C958DF" w:rsidP="008519AD">
      <w:pPr>
        <w:spacing w:before="0" w:after="0"/>
      </w:pPr>
      <w:r>
        <w:separator/>
      </w:r>
    </w:p>
  </w:endnote>
  <w:endnote w:type="continuationSeparator" w:id="0">
    <w:p w14:paraId="25EF738B" w14:textId="77777777" w:rsidR="00C958DF" w:rsidRDefault="00C958DF" w:rsidP="008519AD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S Sans Serif">
    <w:altName w:val="Arial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395C8A47" w14:textId="77777777" w:rsidR="00C958DF" w:rsidRDefault="00C958DF" w:rsidP="008519AD">
      <w:pPr>
        <w:spacing w:before="0" w:after="0"/>
      </w:pPr>
      <w:r>
        <w:separator/>
      </w:r>
    </w:p>
  </w:footnote>
  <w:footnote w:type="continuationSeparator" w:id="0">
    <w:p w14:paraId="3EC9126A" w14:textId="77777777" w:rsidR="00C958DF" w:rsidRDefault="00C958DF" w:rsidP="008519AD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F0941312"/>
    <w:lvl w:ilvl="0">
      <w:start w:val="1"/>
      <w:numFmt w:val="decimal"/>
      <w:pStyle w:val="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1B724DAA"/>
    <w:lvl w:ilvl="0">
      <w:start w:val="1"/>
      <w:numFmt w:val="decimal"/>
      <w:pStyle w:val="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9B3E0A22"/>
    <w:lvl w:ilvl="0">
      <w:start w:val="1"/>
      <w:numFmt w:val="decimal"/>
      <w:pStyle w:val="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1882AA56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4204DF1A"/>
    <w:lvl w:ilvl="0">
      <w:start w:val="1"/>
      <w:numFmt w:val="bullet"/>
      <w:pStyle w:val="50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13ECAD34"/>
    <w:lvl w:ilvl="0">
      <w:start w:val="1"/>
      <w:numFmt w:val="bullet"/>
      <w:pStyle w:val="40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8"/>
    <w:multiLevelType w:val="singleLevel"/>
    <w:tmpl w:val="DA04832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7" w15:restartNumberingAfterBreak="0">
    <w:nsid w:val="06813F09"/>
    <w:multiLevelType w:val="multilevel"/>
    <w:tmpl w:val="09B23CB4"/>
    <w:lvl w:ilvl="0">
      <w:start w:val="1"/>
      <w:numFmt w:val="decimal"/>
      <w:pStyle w:val="OTRnum"/>
      <w:lvlText w:val="%1."/>
      <w:lvlJc w:val="left"/>
      <w:pPr>
        <w:tabs>
          <w:tab w:val="num" w:pos="851"/>
        </w:tabs>
        <w:ind w:left="851" w:hanging="284"/>
      </w:pPr>
      <w:rPr>
        <w:rFonts w:hint="default"/>
      </w:rPr>
    </w:lvl>
    <w:lvl w:ilvl="1">
      <w:start w:val="1"/>
      <w:numFmt w:val="decimal"/>
      <w:pStyle w:val="OTRnum4"/>
      <w:lvlText w:val="%1.%2."/>
      <w:lvlJc w:val="left"/>
      <w:pPr>
        <w:tabs>
          <w:tab w:val="num" w:pos="1418"/>
        </w:tabs>
        <w:ind w:left="1418" w:hanging="567"/>
      </w:pPr>
      <w:rPr>
        <w:rFonts w:ascii="Times New Roman" w:hAnsi="Times New Roman" w:cs="Times New Roman" w:hint="default"/>
        <w:b w:val="0"/>
        <w:i w:val="0"/>
        <w:sz w:val="24"/>
      </w:rPr>
    </w:lvl>
    <w:lvl w:ilvl="2">
      <w:start w:val="1"/>
      <w:numFmt w:val="decimal"/>
      <w:pStyle w:val="OTRnum3"/>
      <w:lvlText w:val="%1.%2.%3."/>
      <w:lvlJc w:val="left"/>
      <w:pPr>
        <w:tabs>
          <w:tab w:val="num" w:pos="1985"/>
        </w:tabs>
        <w:ind w:left="1985" w:hanging="567"/>
      </w:pPr>
      <w:rPr>
        <w:rFonts w:ascii="Times New Roman" w:hAnsi="Times New Roman" w:hint="default"/>
        <w:b w:val="0"/>
        <w:i w:val="0"/>
        <w:sz w:val="24"/>
      </w:rPr>
    </w:lvl>
    <w:lvl w:ilvl="3">
      <w:start w:val="1"/>
      <w:numFmt w:val="decimal"/>
      <w:pStyle w:val="OTRnum4"/>
      <w:lvlText w:val="%1.%2.%3.%4."/>
      <w:lvlJc w:val="left"/>
      <w:pPr>
        <w:tabs>
          <w:tab w:val="num" w:pos="1431"/>
        </w:tabs>
        <w:ind w:left="2892" w:hanging="907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%1.%2.%3.%4.%5"/>
      <w:lvlJc w:val="left"/>
      <w:pPr>
        <w:tabs>
          <w:tab w:val="num" w:pos="1575"/>
        </w:tabs>
        <w:ind w:left="1575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719"/>
        </w:tabs>
        <w:ind w:left="171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863"/>
        </w:tabs>
        <w:ind w:left="1863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007"/>
        </w:tabs>
        <w:ind w:left="200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151"/>
        </w:tabs>
        <w:ind w:left="2151" w:hanging="1584"/>
      </w:pPr>
      <w:rPr>
        <w:rFonts w:hint="default"/>
      </w:rPr>
    </w:lvl>
  </w:abstractNum>
  <w:abstractNum w:abstractNumId="8" w15:restartNumberingAfterBreak="0">
    <w:nsid w:val="06C44F1E"/>
    <w:multiLevelType w:val="hybridMultilevel"/>
    <w:tmpl w:val="111232C2"/>
    <w:lvl w:ilvl="0" w:tplc="6F2E9DA4">
      <w:start w:val="1"/>
      <w:numFmt w:val="bullet"/>
      <w:pStyle w:val="Picture"/>
      <w:lvlText w:val=""/>
      <w:lvlJc w:val="left"/>
      <w:pPr>
        <w:tabs>
          <w:tab w:val="num" w:pos="360"/>
        </w:tabs>
        <w:ind w:left="357" w:hanging="357"/>
      </w:pPr>
      <w:rPr>
        <w:rFonts w:ascii="Symbol" w:hAnsi="Symbol" w:hint="default"/>
        <w:sz w:val="20"/>
      </w:rPr>
    </w:lvl>
    <w:lvl w:ilvl="1" w:tplc="08D4FE12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8F24DB8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ED3E255A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4F6C408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E3B8B85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460A8C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371CA6F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B769AE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0B0145EB"/>
    <w:multiLevelType w:val="hybridMultilevel"/>
    <w:tmpl w:val="51020C1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0D44707"/>
    <w:multiLevelType w:val="multilevel"/>
    <w:tmpl w:val="893E8818"/>
    <w:lvl w:ilvl="0">
      <w:start w:val="1"/>
      <w:numFmt w:val="decimal"/>
      <w:pStyle w:val="OTRTableListNum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567"/>
        </w:tabs>
        <w:ind w:left="709" w:hanging="425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134"/>
        </w:tabs>
        <w:ind w:left="1276" w:hanging="567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367"/>
        </w:tabs>
        <w:ind w:left="2295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087"/>
        </w:tabs>
        <w:ind w:left="2799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447"/>
        </w:tabs>
        <w:ind w:left="3303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167"/>
        </w:tabs>
        <w:ind w:left="3807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27"/>
        </w:tabs>
        <w:ind w:left="4311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247"/>
        </w:tabs>
        <w:ind w:left="4887" w:hanging="1440"/>
      </w:pPr>
      <w:rPr>
        <w:rFonts w:hint="default"/>
      </w:rPr>
    </w:lvl>
  </w:abstractNum>
  <w:abstractNum w:abstractNumId="11" w15:restartNumberingAfterBreak="0">
    <w:nsid w:val="16E3269C"/>
    <w:multiLevelType w:val="hybridMultilevel"/>
    <w:tmpl w:val="D4AC4C6C"/>
    <w:lvl w:ilvl="0" w:tplc="065A0D10">
      <w:start w:val="1"/>
      <w:numFmt w:val="none"/>
      <w:pStyle w:val="OTRNameFigure"/>
      <w:lvlText w:val="Рисунок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03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05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1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03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0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1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03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05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17623738"/>
    <w:multiLevelType w:val="multilevel"/>
    <w:tmpl w:val="0409001D"/>
    <w:styleLink w:val="1ai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13" w15:restartNumberingAfterBreak="0">
    <w:nsid w:val="1EE15CA1"/>
    <w:multiLevelType w:val="multilevel"/>
    <w:tmpl w:val="054CB3D6"/>
    <w:lvl w:ilvl="0">
      <w:start w:val="1"/>
      <w:numFmt w:val="russianUpper"/>
      <w:pStyle w:val="a0"/>
      <w:lvlText w:val="Приложение %1"/>
      <w:lvlJc w:val="left"/>
      <w:pPr>
        <w:tabs>
          <w:tab w:val="num" w:pos="-709"/>
        </w:tabs>
        <w:ind w:left="425" w:hanging="425"/>
      </w:pPr>
      <w:rPr>
        <w:rFonts w:hint="default"/>
        <w:b w:val="0"/>
        <w:i w:val="0"/>
        <w:caps w:val="0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1">
      <w:start w:val="1"/>
      <w:numFmt w:val="decimal"/>
      <w:pStyle w:val="a1"/>
      <w:lvlText w:val="%1.%2"/>
      <w:lvlJc w:val="left"/>
      <w:pPr>
        <w:tabs>
          <w:tab w:val="num" w:pos="1418"/>
        </w:tabs>
        <w:ind w:left="1134" w:hanging="425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8"/>
        <w:szCs w:val="28"/>
        <w:u w:val="none"/>
        <w:effect w:val="none"/>
      </w:rPr>
    </w:lvl>
    <w:lvl w:ilvl="2">
      <w:start w:val="1"/>
      <w:numFmt w:val="decimal"/>
      <w:pStyle w:val="a2"/>
      <w:suff w:val="space"/>
      <w:lvlText w:val="Рис. %1.%3"/>
      <w:lvlJc w:val="left"/>
      <w:pPr>
        <w:ind w:left="0" w:firstLine="0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pStyle w:val="a3"/>
      <w:suff w:val="space"/>
      <w:lvlText w:val="Таблица %1.%4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750"/>
        </w:tabs>
        <w:ind w:left="-4451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3299"/>
        </w:tabs>
        <w:ind w:left="-3299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3155"/>
        </w:tabs>
        <w:ind w:left="-3155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3011"/>
        </w:tabs>
        <w:ind w:left="-3011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867"/>
        </w:tabs>
        <w:ind w:left="-2867" w:hanging="1584"/>
      </w:pPr>
      <w:rPr>
        <w:rFonts w:hint="default"/>
      </w:rPr>
    </w:lvl>
  </w:abstractNum>
  <w:abstractNum w:abstractNumId="14" w15:restartNumberingAfterBreak="0">
    <w:nsid w:val="1F26259F"/>
    <w:multiLevelType w:val="multilevel"/>
    <w:tmpl w:val="04190023"/>
    <w:styleLink w:val="a4"/>
    <w:lvl w:ilvl="0">
      <w:start w:val="1"/>
      <w:numFmt w:val="upperRoman"/>
      <w:lvlText w:val="Статья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Раздел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5" w15:restartNumberingAfterBreak="0">
    <w:nsid w:val="1F7D346F"/>
    <w:multiLevelType w:val="multilevel"/>
    <w:tmpl w:val="E5D6E094"/>
    <w:lvl w:ilvl="0">
      <w:start w:val="1"/>
      <w:numFmt w:val="bullet"/>
      <w:pStyle w:val="1-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pStyle w:val="a5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2">
      <w:start w:val="1"/>
      <w:numFmt w:val="decimal"/>
      <w:pStyle w:val="3-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spacing w:val="0"/>
        <w:kern w:val="0"/>
        <w:position w:val="0"/>
        <w:sz w:val="24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6" w15:restartNumberingAfterBreak="0">
    <w:nsid w:val="245F792B"/>
    <w:multiLevelType w:val="hybridMultilevel"/>
    <w:tmpl w:val="DADE2EEE"/>
    <w:lvl w:ilvl="0" w:tplc="933A88FE">
      <w:start w:val="1"/>
      <w:numFmt w:val="bullet"/>
      <w:pStyle w:val="BulletList"/>
      <w:lvlText w:val=""/>
      <w:lvlJc w:val="left"/>
      <w:pPr>
        <w:ind w:left="1210" w:hanging="360"/>
      </w:pPr>
      <w:rPr>
        <w:rFonts w:ascii="Symbol" w:hAnsi="Symbol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 w:color="000000"/>
        <w:effect w:val="none"/>
        <w:bdr w:val="none" w:sz="0" w:space="0" w:color="000000"/>
        <w:shd w:val="clear" w:color="000000" w:fill="000000"/>
        <w:vertAlign w:val="baseline"/>
        <w:em w:val="none"/>
        <w:specVanish w:val="0"/>
      </w:rPr>
    </w:lvl>
    <w:lvl w:ilvl="1" w:tplc="04190003">
      <w:start w:val="1"/>
      <w:numFmt w:val="bullet"/>
      <w:pStyle w:val="ListLevel2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pStyle w:val="ListLevel3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C5A422D"/>
    <w:multiLevelType w:val="multilevel"/>
    <w:tmpl w:val="C616C40C"/>
    <w:styleLink w:val="a6"/>
    <w:lvl w:ilvl="0">
      <w:start w:val="1"/>
      <w:numFmt w:val="decimal"/>
      <w:lvlText w:val="%1."/>
      <w:lvlJc w:val="left"/>
      <w:pPr>
        <w:tabs>
          <w:tab w:val="num" w:pos="1428"/>
        </w:tabs>
        <w:ind w:left="1428" w:hanging="360"/>
      </w:pPr>
      <w:rPr>
        <w:sz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3CBB23F2"/>
    <w:multiLevelType w:val="multilevel"/>
    <w:tmpl w:val="E5D6E094"/>
    <w:styleLink w:val="a7"/>
    <w:lvl w:ilvl="0">
      <w:start w:val="1"/>
      <w:numFmt w:val="bullet"/>
      <w:lvlText w:val=""/>
      <w:lvlJc w:val="left"/>
      <w:pPr>
        <w:tabs>
          <w:tab w:val="num" w:pos="1134"/>
        </w:tabs>
        <w:ind w:left="1134" w:hanging="425"/>
      </w:pPr>
      <w:rPr>
        <w:rFonts w:ascii="Symbol" w:hAnsi="Symbol" w:hint="default"/>
        <w:b/>
        <w:i w:val="0"/>
        <w:caps w:val="0"/>
        <w:spacing w:val="0"/>
        <w:w w:val="100"/>
        <w:kern w:val="0"/>
        <w:position w:val="0"/>
        <w:sz w:val="28"/>
        <w:u w:val="none"/>
        <w:effect w:val="none"/>
      </w:rPr>
    </w:lvl>
    <w:lvl w:ilvl="1">
      <w:start w:val="1"/>
      <w:numFmt w:val="decimal"/>
      <w:lvlText w:val="%1%2)"/>
      <w:lvlJc w:val="left"/>
      <w:pPr>
        <w:tabs>
          <w:tab w:val="num" w:pos="0"/>
        </w:tabs>
        <w:ind w:left="1418" w:hanging="284"/>
      </w:pPr>
      <w:rPr>
        <w:rFonts w:ascii="Times New Roman" w:hAnsi="Times New Roman" w:hint="default"/>
        <w:b w:val="0"/>
        <w:i w:val="0"/>
        <w:color w:val="auto"/>
        <w:spacing w:val="0"/>
        <w:w w:val="100"/>
        <w:kern w:val="0"/>
        <w:position w:val="0"/>
        <w:sz w:val="28"/>
        <w:szCs w:val="24"/>
        <w:u w:val="none"/>
        <w:effect w:val="none"/>
      </w:rPr>
    </w:lvl>
    <w:lvl w:ilvl="2">
      <w:start w:val="1"/>
      <w:numFmt w:val="decimal"/>
      <w:lvlText w:val="%1%2.%3)"/>
      <w:lvlJc w:val="left"/>
      <w:pPr>
        <w:tabs>
          <w:tab w:val="num" w:pos="1843"/>
        </w:tabs>
        <w:ind w:left="1843" w:hanging="425"/>
      </w:pPr>
      <w:rPr>
        <w:rFonts w:ascii="Times New Roman" w:hAnsi="Times New Roman" w:cs="Times New Roman" w:hint="default"/>
        <w:b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 w:val="28"/>
        <w:szCs w:val="24"/>
        <w:u w:val="none"/>
        <w:vertAlign w:val="baseline"/>
        <w:em w:val="none"/>
      </w:rPr>
    </w:lvl>
    <w:lvl w:ilvl="3">
      <w:start w:val="1"/>
      <w:numFmt w:val="decimal"/>
      <w:lvlText w:val="%1.%2.%3.%4"/>
      <w:lvlJc w:val="left"/>
      <w:pPr>
        <w:tabs>
          <w:tab w:val="num" w:pos="-1517"/>
        </w:tabs>
        <w:ind w:left="-1517" w:hanging="1134"/>
      </w:pPr>
      <w:rPr>
        <w:rFonts w:ascii="Times New Roman" w:hAnsi="Times New Roman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</w:rPr>
    </w:lvl>
    <w:lvl w:ilvl="4">
      <w:start w:val="1"/>
      <w:numFmt w:val="decimal"/>
      <w:lvlText w:val="%1.%2.%3.%4.%5"/>
      <w:lvlJc w:val="left"/>
      <w:pPr>
        <w:tabs>
          <w:tab w:val="num" w:pos="-2041"/>
        </w:tabs>
        <w:ind w:left="-3742" w:firstLine="720"/>
      </w:pPr>
      <w:rPr>
        <w:rFonts w:ascii="Arial" w:hAnsi="Arial" w:hint="default"/>
        <w:b/>
        <w:i w:val="0"/>
        <w:color w:val="auto"/>
        <w:spacing w:val="0"/>
        <w:w w:val="100"/>
        <w:kern w:val="0"/>
        <w:position w:val="0"/>
        <w:sz w:val="24"/>
        <w:szCs w:val="24"/>
        <w:u w:val="none"/>
        <w:effect w:val="none"/>
      </w:rPr>
    </w:lvl>
    <w:lvl w:ilvl="5">
      <w:start w:val="1"/>
      <w:numFmt w:val="decimal"/>
      <w:lvlText w:val="%1.%2.%3.%4.%5.%6"/>
      <w:lvlJc w:val="left"/>
      <w:pPr>
        <w:tabs>
          <w:tab w:val="num" w:pos="-2590"/>
        </w:tabs>
        <w:ind w:left="-2590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-2446"/>
        </w:tabs>
        <w:ind w:left="-244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-2302"/>
        </w:tabs>
        <w:ind w:left="-2302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-2158"/>
        </w:tabs>
        <w:ind w:left="-2158" w:hanging="1584"/>
      </w:pPr>
      <w:rPr>
        <w:rFonts w:hint="default"/>
      </w:rPr>
    </w:lvl>
  </w:abstractNum>
  <w:abstractNum w:abstractNumId="19" w15:restartNumberingAfterBreak="0">
    <w:nsid w:val="3F113757"/>
    <w:multiLevelType w:val="multilevel"/>
    <w:tmpl w:val="67743928"/>
    <w:lvl w:ilvl="0">
      <w:start w:val="1"/>
      <w:numFmt w:val="bullet"/>
      <w:pStyle w:val="a8"/>
      <w:lvlText w:val=""/>
      <w:lvlJc w:val="left"/>
      <w:pPr>
        <w:tabs>
          <w:tab w:val="num" w:pos="992"/>
        </w:tabs>
        <w:ind w:left="0" w:firstLine="709"/>
      </w:pPr>
      <w:rPr>
        <w:rFonts w:ascii="Symbol" w:hAnsi="Symbol" w:cs="Times New Roman" w:hint="default"/>
        <w:color w:val="auto"/>
      </w:rPr>
    </w:lvl>
    <w:lvl w:ilvl="1">
      <w:start w:val="1"/>
      <w:numFmt w:val="bullet"/>
      <w:lvlText w:val=""/>
      <w:lvlJc w:val="left"/>
      <w:pPr>
        <w:tabs>
          <w:tab w:val="num" w:pos="992"/>
        </w:tabs>
        <w:ind w:left="1276" w:hanging="284"/>
      </w:pPr>
      <w:rPr>
        <w:rFonts w:ascii="Wingdings" w:hAnsi="Wingdings" w:cs="Times New Roman" w:hint="default"/>
        <w:sz w:val="16"/>
        <w:szCs w:val="16"/>
      </w:rPr>
    </w:lvl>
    <w:lvl w:ilvl="2">
      <w:start w:val="1"/>
      <w:numFmt w:val="bullet"/>
      <w:lvlText w:val="–"/>
      <w:lvlJc w:val="left"/>
      <w:pPr>
        <w:tabs>
          <w:tab w:val="num" w:pos="1276"/>
        </w:tabs>
        <w:ind w:left="1758" w:hanging="340"/>
      </w:pPr>
      <w:rPr>
        <w:rFonts w:ascii="Verdana" w:hAnsi="Verdana" w:cs="Times New Roman" w:hint="default"/>
        <w:b/>
        <w:i w:val="0"/>
        <w:sz w:val="24"/>
        <w:szCs w:val="20"/>
      </w:rPr>
    </w:lvl>
    <w:lvl w:ilvl="3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20" w15:restartNumberingAfterBreak="0">
    <w:nsid w:val="3FE2055D"/>
    <w:multiLevelType w:val="hybridMultilevel"/>
    <w:tmpl w:val="6F6AA768"/>
    <w:lvl w:ilvl="0" w:tplc="E048B986">
      <w:start w:val="1"/>
      <w:numFmt w:val="decimal"/>
      <w:pStyle w:val="a9"/>
      <w:lvlText w:val="%1."/>
      <w:lvlJc w:val="left"/>
      <w:pPr>
        <w:tabs>
          <w:tab w:val="num" w:pos="1854"/>
        </w:tabs>
        <w:ind w:left="1494" w:hanging="360"/>
      </w:pPr>
    </w:lvl>
    <w:lvl w:ilvl="1" w:tplc="D310CA7A">
      <w:start w:val="1"/>
      <w:numFmt w:val="bullet"/>
      <w:lvlText w:val=""/>
      <w:lvlJc w:val="left"/>
      <w:pPr>
        <w:tabs>
          <w:tab w:val="num" w:pos="1782"/>
        </w:tabs>
        <w:ind w:left="1782" w:hanging="360"/>
      </w:pPr>
      <w:rPr>
        <w:rFonts w:ascii="Symbol" w:hAnsi="Symbol" w:hint="default"/>
      </w:rPr>
    </w:lvl>
    <w:lvl w:ilvl="2" w:tplc="3CBA037A">
      <w:numFmt w:val="none"/>
      <w:lvlText w:val=""/>
      <w:lvlJc w:val="left"/>
      <w:pPr>
        <w:tabs>
          <w:tab w:val="num" w:pos="360"/>
        </w:tabs>
      </w:pPr>
    </w:lvl>
    <w:lvl w:ilvl="3" w:tplc="CC7AF026">
      <w:numFmt w:val="none"/>
      <w:lvlText w:val=""/>
      <w:lvlJc w:val="left"/>
      <w:pPr>
        <w:tabs>
          <w:tab w:val="num" w:pos="360"/>
        </w:tabs>
      </w:pPr>
    </w:lvl>
    <w:lvl w:ilvl="4" w:tplc="A57872FA">
      <w:numFmt w:val="none"/>
      <w:lvlText w:val=""/>
      <w:lvlJc w:val="left"/>
      <w:pPr>
        <w:tabs>
          <w:tab w:val="num" w:pos="360"/>
        </w:tabs>
      </w:pPr>
    </w:lvl>
    <w:lvl w:ilvl="5" w:tplc="821C0BA8">
      <w:numFmt w:val="none"/>
      <w:lvlText w:val=""/>
      <w:lvlJc w:val="left"/>
      <w:pPr>
        <w:tabs>
          <w:tab w:val="num" w:pos="360"/>
        </w:tabs>
      </w:pPr>
    </w:lvl>
    <w:lvl w:ilvl="6" w:tplc="98B6E8B4">
      <w:numFmt w:val="none"/>
      <w:lvlText w:val=""/>
      <w:lvlJc w:val="left"/>
      <w:pPr>
        <w:tabs>
          <w:tab w:val="num" w:pos="360"/>
        </w:tabs>
      </w:pPr>
    </w:lvl>
    <w:lvl w:ilvl="7" w:tplc="EADA6BF0">
      <w:numFmt w:val="none"/>
      <w:lvlText w:val=""/>
      <w:lvlJc w:val="left"/>
      <w:pPr>
        <w:tabs>
          <w:tab w:val="num" w:pos="360"/>
        </w:tabs>
      </w:pPr>
    </w:lvl>
    <w:lvl w:ilvl="8" w:tplc="620A7816">
      <w:numFmt w:val="none"/>
      <w:lvlText w:val=""/>
      <w:lvlJc w:val="left"/>
      <w:pPr>
        <w:tabs>
          <w:tab w:val="num" w:pos="360"/>
        </w:tabs>
      </w:pPr>
    </w:lvl>
  </w:abstractNum>
  <w:abstractNum w:abstractNumId="21" w15:restartNumberingAfterBreak="0">
    <w:nsid w:val="44A703C7"/>
    <w:multiLevelType w:val="hybridMultilevel"/>
    <w:tmpl w:val="41A81F22"/>
    <w:lvl w:ilvl="0" w:tplc="4E5C907C">
      <w:start w:val="1"/>
      <w:numFmt w:val="bullet"/>
      <w:pStyle w:val="aa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1B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19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1B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19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1B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4A81857"/>
    <w:multiLevelType w:val="hybridMultilevel"/>
    <w:tmpl w:val="085E3CB6"/>
    <w:lvl w:ilvl="0" w:tplc="CFF467F8">
      <w:start w:val="1"/>
      <w:numFmt w:val="decimal"/>
      <w:pStyle w:val="ab"/>
      <w:lvlText w:val="%1)"/>
      <w:lvlJc w:val="left"/>
      <w:pPr>
        <w:ind w:left="720" w:hanging="360"/>
      </w:pPr>
    </w:lvl>
    <w:lvl w:ilvl="1" w:tplc="8A66DE32" w:tentative="1">
      <w:start w:val="1"/>
      <w:numFmt w:val="lowerLetter"/>
      <w:lvlText w:val="%2."/>
      <w:lvlJc w:val="left"/>
      <w:pPr>
        <w:ind w:left="1440" w:hanging="360"/>
      </w:pPr>
    </w:lvl>
    <w:lvl w:ilvl="2" w:tplc="A810EFA0" w:tentative="1">
      <w:start w:val="1"/>
      <w:numFmt w:val="lowerRoman"/>
      <w:lvlText w:val="%3."/>
      <w:lvlJc w:val="right"/>
      <w:pPr>
        <w:ind w:left="2160" w:hanging="180"/>
      </w:pPr>
    </w:lvl>
    <w:lvl w:ilvl="3" w:tplc="04090001" w:tentative="1">
      <w:start w:val="1"/>
      <w:numFmt w:val="decimal"/>
      <w:lvlText w:val="%4."/>
      <w:lvlJc w:val="left"/>
      <w:pPr>
        <w:ind w:left="2880" w:hanging="360"/>
      </w:pPr>
    </w:lvl>
    <w:lvl w:ilvl="4" w:tplc="04090003" w:tentative="1">
      <w:start w:val="1"/>
      <w:numFmt w:val="lowerLetter"/>
      <w:lvlText w:val="%5."/>
      <w:lvlJc w:val="left"/>
      <w:pPr>
        <w:ind w:left="3600" w:hanging="360"/>
      </w:pPr>
    </w:lvl>
    <w:lvl w:ilvl="5" w:tplc="04090005" w:tentative="1">
      <w:start w:val="1"/>
      <w:numFmt w:val="lowerRoman"/>
      <w:lvlText w:val="%6."/>
      <w:lvlJc w:val="right"/>
      <w:pPr>
        <w:ind w:left="4320" w:hanging="180"/>
      </w:pPr>
    </w:lvl>
    <w:lvl w:ilvl="6" w:tplc="04090001" w:tentative="1">
      <w:start w:val="1"/>
      <w:numFmt w:val="decimal"/>
      <w:lvlText w:val="%7."/>
      <w:lvlJc w:val="left"/>
      <w:pPr>
        <w:ind w:left="5040" w:hanging="360"/>
      </w:pPr>
    </w:lvl>
    <w:lvl w:ilvl="7" w:tplc="04090003" w:tentative="1">
      <w:start w:val="1"/>
      <w:numFmt w:val="lowerLetter"/>
      <w:lvlText w:val="%8."/>
      <w:lvlJc w:val="left"/>
      <w:pPr>
        <w:ind w:left="5760" w:hanging="360"/>
      </w:pPr>
    </w:lvl>
    <w:lvl w:ilvl="8" w:tplc="04090005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8760FF7"/>
    <w:multiLevelType w:val="multilevel"/>
    <w:tmpl w:val="F9A826F2"/>
    <w:lvl w:ilvl="0">
      <w:start w:val="1"/>
      <w:numFmt w:val="bullet"/>
      <w:pStyle w:val="OTRListMark"/>
      <w:lvlText w:val="–"/>
      <w:lvlJc w:val="left"/>
      <w:pPr>
        <w:tabs>
          <w:tab w:val="num" w:pos="1134"/>
        </w:tabs>
        <w:ind w:left="1134" w:hanging="283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418"/>
        </w:tabs>
        <w:ind w:left="1418" w:hanging="284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701"/>
        </w:tabs>
        <w:ind w:left="1701" w:hanging="283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–"/>
      <w:lvlJc w:val="left"/>
      <w:pPr>
        <w:tabs>
          <w:tab w:val="num" w:pos="2255"/>
        </w:tabs>
        <w:ind w:left="2255" w:hanging="283"/>
      </w:pPr>
      <w:rPr>
        <w:rFonts w:ascii="Verdana" w:hAnsi="Verdana" w:hint="default"/>
      </w:rPr>
    </w:lvl>
    <w:lvl w:ilvl="4">
      <w:start w:val="1"/>
      <w:numFmt w:val="bullet"/>
      <w:lvlText w:val=""/>
      <w:lvlJc w:val="left"/>
      <w:pPr>
        <w:tabs>
          <w:tab w:val="num" w:pos="2784"/>
        </w:tabs>
        <w:ind w:left="2784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3144"/>
        </w:tabs>
        <w:ind w:left="3144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3504"/>
        </w:tabs>
        <w:ind w:left="3504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3864"/>
        </w:tabs>
        <w:ind w:left="3864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4224"/>
        </w:tabs>
        <w:ind w:left="4224" w:hanging="360"/>
      </w:pPr>
      <w:rPr>
        <w:rFonts w:ascii="Symbol" w:hAnsi="Symbol" w:hint="default"/>
      </w:rPr>
    </w:lvl>
  </w:abstractNum>
  <w:abstractNum w:abstractNumId="24" w15:restartNumberingAfterBreak="0">
    <w:nsid w:val="4A2354B1"/>
    <w:multiLevelType w:val="hybridMultilevel"/>
    <w:tmpl w:val="C5606F2E"/>
    <w:lvl w:ilvl="0" w:tplc="FFFFFFFF">
      <w:start w:val="1"/>
      <w:numFmt w:val="bullet"/>
      <w:pStyle w:val="ac"/>
      <w:lvlText w:val=""/>
      <w:lvlJc w:val="left"/>
      <w:pPr>
        <w:tabs>
          <w:tab w:val="num" w:pos="2138"/>
        </w:tabs>
        <w:ind w:left="213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5" w15:restartNumberingAfterBreak="0">
    <w:nsid w:val="4B891833"/>
    <w:multiLevelType w:val="multilevel"/>
    <w:tmpl w:val="BBD68BF4"/>
    <w:styleLink w:val="ad"/>
    <w:lvl w:ilvl="0">
      <w:start w:val="1"/>
      <w:numFmt w:val="russianLower"/>
      <w:lvlText w:val="%1)"/>
      <w:lvlJc w:val="left"/>
      <w:pPr>
        <w:ind w:left="2711" w:hanging="360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3082"/>
        </w:tabs>
        <w:ind w:left="3082" w:hanging="360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3)"/>
      <w:lvlJc w:val="right"/>
      <w:pPr>
        <w:tabs>
          <w:tab w:val="num" w:pos="3802"/>
        </w:tabs>
        <w:ind w:left="3802" w:hanging="180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26" w15:restartNumberingAfterBreak="0">
    <w:nsid w:val="4BC508E3"/>
    <w:multiLevelType w:val="multilevel"/>
    <w:tmpl w:val="D684FFB8"/>
    <w:name w:val="ЛАНИТ_Заголовки2"/>
    <w:lvl w:ilvl="0">
      <w:start w:val="1"/>
      <w:numFmt w:val="decimal"/>
      <w:pStyle w:val="-1"/>
      <w:lvlText w:val="%1."/>
      <w:lvlJc w:val="left"/>
      <w:pPr>
        <w:tabs>
          <w:tab w:val="num" w:pos="284"/>
        </w:tabs>
        <w:ind w:left="738" w:hanging="454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-426"/>
        </w:tabs>
        <w:ind w:left="28" w:hanging="454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tabs>
          <w:tab w:val="num" w:pos="-426"/>
        </w:tabs>
        <w:ind w:left="28" w:hanging="454"/>
      </w:pPr>
      <w:rPr>
        <w:rFonts w:hint="default"/>
        <w:b w:val="0"/>
      </w:rPr>
    </w:lvl>
    <w:lvl w:ilvl="3">
      <w:start w:val="1"/>
      <w:numFmt w:val="decimal"/>
      <w:lvlText w:val="%1.%2.%3.%4."/>
      <w:lvlJc w:val="left"/>
      <w:pPr>
        <w:tabs>
          <w:tab w:val="num" w:pos="-426"/>
        </w:tabs>
        <w:ind w:left="481" w:hanging="907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-426"/>
        </w:tabs>
        <w:ind w:left="28" w:hanging="454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-426"/>
        </w:tabs>
        <w:ind w:left="28" w:hanging="454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-426"/>
        </w:tabs>
        <w:ind w:left="28" w:hanging="454"/>
      </w:pPr>
      <w:rPr>
        <w:rFonts w:hint="default"/>
      </w:rPr>
    </w:lvl>
    <w:lvl w:ilvl="7">
      <w:start w:val="1"/>
      <w:numFmt w:val="bullet"/>
      <w:lvlText w:val=""/>
      <w:lvlJc w:val="left"/>
      <w:pPr>
        <w:tabs>
          <w:tab w:val="num" w:pos="-426"/>
        </w:tabs>
        <w:ind w:left="28" w:hanging="454"/>
      </w:pPr>
      <w:rPr>
        <w:rFonts w:ascii="Symbol" w:hAnsi="Symbol" w:hint="default"/>
      </w:rPr>
    </w:lvl>
    <w:lvl w:ilvl="8">
      <w:start w:val="1"/>
      <w:numFmt w:val="lowerRoman"/>
      <w:lvlText w:val="%9."/>
      <w:lvlJc w:val="right"/>
      <w:pPr>
        <w:tabs>
          <w:tab w:val="num" w:pos="-426"/>
        </w:tabs>
        <w:ind w:left="28" w:hanging="454"/>
      </w:pPr>
      <w:rPr>
        <w:rFonts w:hint="default"/>
      </w:rPr>
    </w:lvl>
  </w:abstractNum>
  <w:abstractNum w:abstractNumId="27" w15:restartNumberingAfterBreak="0">
    <w:nsid w:val="4DB564FC"/>
    <w:multiLevelType w:val="hybridMultilevel"/>
    <w:tmpl w:val="86BC73DE"/>
    <w:lvl w:ilvl="0" w:tplc="15360492">
      <w:start w:val="1"/>
      <w:numFmt w:val="none"/>
      <w:pStyle w:val="OTRHeadingApp"/>
      <w:lvlText w:val="%1Приложение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AD700FF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3B1C22A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52FAD5E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286380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8F089EB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670807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CF50C340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15F82D22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 w15:restartNumberingAfterBreak="0">
    <w:nsid w:val="4E044427"/>
    <w:multiLevelType w:val="hybridMultilevel"/>
    <w:tmpl w:val="524A4D26"/>
    <w:lvl w:ilvl="0" w:tplc="0419000F">
      <w:start w:val="1"/>
      <w:numFmt w:val="none"/>
      <w:pStyle w:val="OTRNameTable"/>
      <w:lvlText w:val="Таблица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 w15:restartNumberingAfterBreak="0">
    <w:nsid w:val="55F97A5F"/>
    <w:multiLevelType w:val="multilevel"/>
    <w:tmpl w:val="D8B8919E"/>
    <w:lvl w:ilvl="0">
      <w:start w:val="1"/>
      <w:numFmt w:val="russianLower"/>
      <w:pStyle w:val="ae"/>
      <w:lvlText w:val="%1)"/>
      <w:lvlJc w:val="left"/>
      <w:pPr>
        <w:ind w:left="1134" w:hanging="425"/>
      </w:pPr>
      <w:rPr>
        <w:rFonts w:hint="default"/>
        <w:b w:val="0"/>
        <w:i w:val="0"/>
        <w:sz w:val="28"/>
        <w:szCs w:val="24"/>
      </w:rPr>
    </w:lvl>
    <w:lvl w:ilvl="1">
      <w:start w:val="1"/>
      <w:numFmt w:val="decimal"/>
      <w:lvlText w:val="%2)"/>
      <w:lvlJc w:val="left"/>
      <w:pPr>
        <w:tabs>
          <w:tab w:val="num" w:pos="0"/>
        </w:tabs>
        <w:ind w:left="1531" w:hanging="397"/>
      </w:pPr>
      <w:rPr>
        <w:rFonts w:ascii="Times New Roman" w:hAnsi="Times New Roman" w:hint="default"/>
        <w:sz w:val="28"/>
      </w:rPr>
    </w:lvl>
    <w:lvl w:ilvl="2">
      <w:start w:val="1"/>
      <w:numFmt w:val="decimal"/>
      <w:lvlText w:val="%2.%3)"/>
      <w:lvlJc w:val="right"/>
      <w:pPr>
        <w:ind w:left="1843" w:hanging="425"/>
      </w:pPr>
      <w:rPr>
        <w:rFonts w:ascii="Times New Roman" w:hAnsi="Times New Roman" w:hint="default"/>
        <w:sz w:val="28"/>
      </w:rPr>
    </w:lvl>
    <w:lvl w:ilvl="3">
      <w:start w:val="1"/>
      <w:numFmt w:val="decimal"/>
      <w:lvlText w:val="%4."/>
      <w:lvlJc w:val="left"/>
      <w:pPr>
        <w:tabs>
          <w:tab w:val="num" w:pos="4522"/>
        </w:tabs>
        <w:ind w:left="4522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tabs>
          <w:tab w:val="num" w:pos="5242"/>
        </w:tabs>
        <w:ind w:left="5242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tabs>
          <w:tab w:val="num" w:pos="5962"/>
        </w:tabs>
        <w:ind w:left="5962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6682"/>
        </w:tabs>
        <w:ind w:left="6682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7402"/>
        </w:tabs>
        <w:ind w:left="7402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tabs>
          <w:tab w:val="num" w:pos="8122"/>
        </w:tabs>
        <w:ind w:left="8122" w:hanging="180"/>
      </w:pPr>
      <w:rPr>
        <w:rFonts w:hint="default"/>
      </w:rPr>
    </w:lvl>
  </w:abstractNum>
  <w:abstractNum w:abstractNumId="30" w15:restartNumberingAfterBreak="0">
    <w:nsid w:val="57AE098E"/>
    <w:multiLevelType w:val="multilevel"/>
    <w:tmpl w:val="5466266C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1" w15:restartNumberingAfterBreak="0">
    <w:nsid w:val="5F121371"/>
    <w:multiLevelType w:val="multilevel"/>
    <w:tmpl w:val="7842F1D6"/>
    <w:lvl w:ilvl="0">
      <w:start w:val="1"/>
      <w:numFmt w:val="decimal"/>
      <w:pStyle w:val="OTRListNum"/>
      <w:lvlText w:val="%1."/>
      <w:lvlJc w:val="left"/>
      <w:pPr>
        <w:tabs>
          <w:tab w:val="num" w:pos="851"/>
        </w:tabs>
        <w:ind w:left="851" w:hanging="284"/>
      </w:pPr>
      <w:rPr>
        <w:rFonts w:ascii="Times New Roman" w:hAnsi="Times New Roman"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1275"/>
        </w:tabs>
        <w:ind w:left="1418" w:hanging="567"/>
      </w:pPr>
      <w:rPr>
        <w:rFonts w:ascii="Times New Roman" w:hAnsi="Times New Roman" w:hint="default"/>
        <w:sz w:val="24"/>
        <w:szCs w:val="24"/>
      </w:rPr>
    </w:lvl>
    <w:lvl w:ilvl="2">
      <w:start w:val="1"/>
      <w:numFmt w:val="decimal"/>
      <w:lvlText w:val="%2.%1.%3."/>
      <w:lvlJc w:val="left"/>
      <w:pPr>
        <w:tabs>
          <w:tab w:val="num" w:pos="1558"/>
        </w:tabs>
        <w:ind w:left="1843" w:hanging="568"/>
      </w:pPr>
      <w:rPr>
        <w:rFonts w:ascii="Times New Roman" w:hAnsi="Times New Roman" w:hint="default"/>
        <w:sz w:val="24"/>
        <w:szCs w:val="24"/>
      </w:rPr>
    </w:lvl>
    <w:lvl w:ilvl="3">
      <w:start w:val="1"/>
      <w:numFmt w:val="decimal"/>
      <w:lvlText w:val="%1.%2.%3.%4."/>
      <w:lvlJc w:val="left"/>
      <w:pPr>
        <w:tabs>
          <w:tab w:val="num" w:pos="2508"/>
        </w:tabs>
        <w:ind w:left="2436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3228"/>
        </w:tabs>
        <w:ind w:left="2940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8"/>
        </w:tabs>
        <w:ind w:left="3444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8"/>
        </w:tabs>
        <w:ind w:left="3948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8"/>
        </w:tabs>
        <w:ind w:left="4452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8"/>
        </w:tabs>
        <w:ind w:left="5028" w:hanging="1440"/>
      </w:pPr>
      <w:rPr>
        <w:rFonts w:hint="default"/>
      </w:rPr>
    </w:lvl>
  </w:abstractNum>
  <w:abstractNum w:abstractNumId="32" w15:restartNumberingAfterBreak="0">
    <w:nsid w:val="5F2D1114"/>
    <w:multiLevelType w:val="hybridMultilevel"/>
    <w:tmpl w:val="CBFC0596"/>
    <w:lvl w:ilvl="0" w:tplc="1C58B554">
      <w:start w:val="1"/>
      <w:numFmt w:val="bullet"/>
      <w:pStyle w:val="af"/>
      <w:lvlText w:val="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0F9405D8" w:tentative="1">
      <w:start w:val="1"/>
      <w:numFmt w:val="bullet"/>
      <w:lvlText w:val="o"/>
      <w:lvlJc w:val="left"/>
      <w:pPr>
        <w:tabs>
          <w:tab w:val="num" w:pos="2149"/>
        </w:tabs>
        <w:ind w:left="2149" w:hanging="360"/>
      </w:pPr>
      <w:rPr>
        <w:rFonts w:ascii="Courier New" w:hAnsi="Courier New" w:cs="Courier New" w:hint="default"/>
      </w:rPr>
    </w:lvl>
    <w:lvl w:ilvl="2" w:tplc="6F14DDD4" w:tentative="1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AFD2B3DA" w:tentative="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3C1434D2" w:tentative="1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DF9AD10C" w:tentative="1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630C2730" w:tentative="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DDFA7F42" w:tentative="1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683C5B6E" w:tentative="1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616350D8"/>
    <w:multiLevelType w:val="multilevel"/>
    <w:tmpl w:val="3E4414E6"/>
    <w:lvl w:ilvl="0">
      <w:start w:val="1"/>
      <w:numFmt w:val="bullet"/>
      <w:pStyle w:val="OTRTableListMark"/>
      <w:lvlText w:val="–"/>
      <w:lvlJc w:val="left"/>
      <w:pPr>
        <w:tabs>
          <w:tab w:val="num" w:pos="284"/>
        </w:tabs>
        <w:ind w:left="284" w:hanging="284"/>
      </w:pPr>
      <w:rPr>
        <w:rFonts w:ascii="Verdana" w:hAnsi="Verdana" w:hint="default"/>
        <w:color w:val="auto"/>
        <w:sz w:val="24"/>
      </w:rPr>
    </w:lvl>
    <w:lvl w:ilvl="1">
      <w:start w:val="1"/>
      <w:numFmt w:val="bullet"/>
      <w:lvlText w:val="―"/>
      <w:lvlJc w:val="left"/>
      <w:pPr>
        <w:tabs>
          <w:tab w:val="num" w:pos="1275"/>
        </w:tabs>
        <w:ind w:left="1275" w:hanging="283"/>
      </w:pPr>
      <w:rPr>
        <w:rFonts w:ascii="Verdana" w:hAnsi="Verdana" w:hint="default"/>
        <w:color w:val="auto"/>
        <w:sz w:val="16"/>
      </w:rPr>
    </w:lvl>
    <w:lvl w:ilvl="2">
      <w:start w:val="1"/>
      <w:numFmt w:val="bullet"/>
      <w:lvlText w:val="–"/>
      <w:lvlJc w:val="left"/>
      <w:pPr>
        <w:tabs>
          <w:tab w:val="num" w:pos="1559"/>
        </w:tabs>
        <w:ind w:left="1559" w:hanging="284"/>
      </w:pPr>
      <w:rPr>
        <w:rFonts w:ascii="Verdana" w:hAnsi="Verdana" w:hint="default"/>
        <w:b/>
        <w:i w:val="0"/>
        <w:sz w:val="24"/>
      </w:rPr>
    </w:lvl>
    <w:lvl w:ilvl="3">
      <w:start w:val="1"/>
      <w:numFmt w:val="bullet"/>
      <w:lvlText w:val=""/>
      <w:lvlJc w:val="left"/>
      <w:pPr>
        <w:tabs>
          <w:tab w:val="num" w:pos="1303"/>
        </w:tabs>
        <w:ind w:left="1303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663"/>
        </w:tabs>
        <w:ind w:left="1663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023"/>
        </w:tabs>
        <w:ind w:left="2023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383"/>
        </w:tabs>
        <w:ind w:left="2383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743"/>
        </w:tabs>
        <w:ind w:left="2743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103"/>
        </w:tabs>
        <w:ind w:left="3103" w:hanging="360"/>
      </w:pPr>
      <w:rPr>
        <w:rFonts w:ascii="Symbol" w:hAnsi="Symbol" w:hint="default"/>
      </w:rPr>
    </w:lvl>
  </w:abstractNum>
  <w:abstractNum w:abstractNumId="34" w15:restartNumberingAfterBreak="0">
    <w:nsid w:val="6A0E765A"/>
    <w:multiLevelType w:val="hybridMultilevel"/>
    <w:tmpl w:val="6AE0A54A"/>
    <w:lvl w:ilvl="0" w:tplc="0419000F">
      <w:start w:val="1"/>
      <w:numFmt w:val="russianLower"/>
      <w:pStyle w:val="OTRListlit"/>
      <w:lvlText w:val="%1."/>
      <w:lvlJc w:val="left"/>
      <w:pPr>
        <w:tabs>
          <w:tab w:val="num" w:pos="567"/>
        </w:tabs>
        <w:ind w:left="1134" w:hanging="283"/>
      </w:pPr>
      <w:rPr>
        <w:rFonts w:hint="default"/>
      </w:rPr>
    </w:lvl>
    <w:lvl w:ilvl="1" w:tplc="065A0D1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6B4D3A46"/>
    <w:multiLevelType w:val="hybridMultilevel"/>
    <w:tmpl w:val="A650DC48"/>
    <w:lvl w:ilvl="0" w:tplc="FA9247E6">
      <w:start w:val="1"/>
      <w:numFmt w:val="decimal"/>
      <w:pStyle w:val="20"/>
      <w:lvlText w:val="%1."/>
      <w:lvlJc w:val="left"/>
      <w:pPr>
        <w:ind w:left="1068" w:hanging="360"/>
      </w:p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36" w15:restartNumberingAfterBreak="0">
    <w:nsid w:val="6CE56087"/>
    <w:multiLevelType w:val="multilevel"/>
    <w:tmpl w:val="91AAC2BC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pStyle w:val="41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73" w:hanging="720"/>
      </w:pPr>
      <w:rPr>
        <w:rFonts w:hint="default"/>
      </w:rPr>
    </w:lvl>
    <w:lvl w:ilvl="4">
      <w:start w:val="1"/>
      <w:numFmt w:val="decimal"/>
      <w:pStyle w:val="51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33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39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608" w:hanging="1800"/>
      </w:pPr>
      <w:rPr>
        <w:rFonts w:hint="default"/>
      </w:rPr>
    </w:lvl>
  </w:abstractNum>
  <w:abstractNum w:abstractNumId="37" w15:restartNumberingAfterBreak="0">
    <w:nsid w:val="73555EE3"/>
    <w:multiLevelType w:val="hybridMultilevel"/>
    <w:tmpl w:val="32346C8A"/>
    <w:lvl w:ilvl="0" w:tplc="BEA45216">
      <w:start w:val="1"/>
      <w:numFmt w:val="bullet"/>
      <w:pStyle w:val="af0"/>
      <w:lvlText w:val="o"/>
      <w:lvlJc w:val="left"/>
      <w:pPr>
        <w:ind w:left="3076" w:hanging="360"/>
      </w:pPr>
      <w:rPr>
        <w:rFonts w:ascii="Courier New" w:hAnsi="Courier New" w:hint="default"/>
      </w:rPr>
    </w:lvl>
    <w:lvl w:ilvl="1" w:tplc="A22E36FA">
      <w:start w:val="1"/>
      <w:numFmt w:val="bullet"/>
      <w:pStyle w:val="2-Char"/>
      <w:lvlText w:val="o"/>
      <w:lvlJc w:val="left"/>
      <w:pPr>
        <w:ind w:left="5552" w:hanging="360"/>
      </w:pPr>
      <w:rPr>
        <w:rFonts w:ascii="Courier New" w:hAnsi="Courier New" w:hint="default"/>
      </w:rPr>
    </w:lvl>
    <w:lvl w:ilvl="2" w:tplc="71D2E44E">
      <w:start w:val="1"/>
      <w:numFmt w:val="bullet"/>
      <w:lvlText w:val=""/>
      <w:lvlJc w:val="left"/>
      <w:pPr>
        <w:ind w:left="4516" w:hanging="360"/>
      </w:pPr>
      <w:rPr>
        <w:rFonts w:ascii="Wingdings" w:hAnsi="Wingdings" w:hint="default"/>
      </w:rPr>
    </w:lvl>
    <w:lvl w:ilvl="3" w:tplc="47585030" w:tentative="1">
      <w:start w:val="1"/>
      <w:numFmt w:val="bullet"/>
      <w:lvlText w:val=""/>
      <w:lvlJc w:val="left"/>
      <w:pPr>
        <w:ind w:left="5236" w:hanging="360"/>
      </w:pPr>
      <w:rPr>
        <w:rFonts w:ascii="Symbol" w:hAnsi="Symbol" w:hint="default"/>
      </w:rPr>
    </w:lvl>
    <w:lvl w:ilvl="4" w:tplc="9CE43D82" w:tentative="1">
      <w:start w:val="1"/>
      <w:numFmt w:val="bullet"/>
      <w:lvlText w:val="o"/>
      <w:lvlJc w:val="left"/>
      <w:pPr>
        <w:ind w:left="5956" w:hanging="360"/>
      </w:pPr>
      <w:rPr>
        <w:rFonts w:ascii="Courier New" w:hAnsi="Courier New" w:hint="default"/>
      </w:rPr>
    </w:lvl>
    <w:lvl w:ilvl="5" w:tplc="0D12C6A6" w:tentative="1">
      <w:start w:val="1"/>
      <w:numFmt w:val="bullet"/>
      <w:lvlText w:val=""/>
      <w:lvlJc w:val="left"/>
      <w:pPr>
        <w:ind w:left="6676" w:hanging="360"/>
      </w:pPr>
      <w:rPr>
        <w:rFonts w:ascii="Wingdings" w:hAnsi="Wingdings" w:hint="default"/>
      </w:rPr>
    </w:lvl>
    <w:lvl w:ilvl="6" w:tplc="6956A244" w:tentative="1">
      <w:start w:val="1"/>
      <w:numFmt w:val="bullet"/>
      <w:lvlText w:val=""/>
      <w:lvlJc w:val="left"/>
      <w:pPr>
        <w:ind w:left="7396" w:hanging="360"/>
      </w:pPr>
      <w:rPr>
        <w:rFonts w:ascii="Symbol" w:hAnsi="Symbol" w:hint="default"/>
      </w:rPr>
    </w:lvl>
    <w:lvl w:ilvl="7" w:tplc="82825716" w:tentative="1">
      <w:start w:val="1"/>
      <w:numFmt w:val="bullet"/>
      <w:lvlText w:val="o"/>
      <w:lvlJc w:val="left"/>
      <w:pPr>
        <w:ind w:left="8116" w:hanging="360"/>
      </w:pPr>
      <w:rPr>
        <w:rFonts w:ascii="Courier New" w:hAnsi="Courier New" w:hint="default"/>
      </w:rPr>
    </w:lvl>
    <w:lvl w:ilvl="8" w:tplc="65723C54" w:tentative="1">
      <w:start w:val="1"/>
      <w:numFmt w:val="bullet"/>
      <w:lvlText w:val=""/>
      <w:lvlJc w:val="left"/>
      <w:pPr>
        <w:ind w:left="8836" w:hanging="360"/>
      </w:pPr>
      <w:rPr>
        <w:rFonts w:ascii="Wingdings" w:hAnsi="Wingdings" w:hint="default"/>
      </w:rPr>
    </w:lvl>
  </w:abstractNum>
  <w:abstractNum w:abstractNumId="38" w15:restartNumberingAfterBreak="0">
    <w:nsid w:val="7C0050E1"/>
    <w:multiLevelType w:val="hybridMultilevel"/>
    <w:tmpl w:val="5B72B974"/>
    <w:lvl w:ilvl="0" w:tplc="663C686E">
      <w:start w:val="1"/>
      <w:numFmt w:val="decimal"/>
      <w:pStyle w:val="OTRTableNum"/>
      <w:lvlText w:val="%1."/>
      <w:lvlJc w:val="left"/>
      <w:pPr>
        <w:tabs>
          <w:tab w:val="num" w:pos="0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 w15:restartNumberingAfterBreak="0">
    <w:nsid w:val="7FD13E74"/>
    <w:multiLevelType w:val="hybridMultilevel"/>
    <w:tmpl w:val="513E29F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num w:numId="1">
    <w:abstractNumId w:val="16"/>
  </w:num>
  <w:num w:numId="2">
    <w:abstractNumId w:val="30"/>
  </w:num>
  <w:num w:numId="3">
    <w:abstractNumId w:val="8"/>
  </w:num>
  <w:num w:numId="4">
    <w:abstractNumId w:val="6"/>
  </w:num>
  <w:num w:numId="5">
    <w:abstractNumId w:val="5"/>
  </w:num>
  <w:num w:numId="6">
    <w:abstractNumId w:val="4"/>
  </w:num>
  <w:num w:numId="7">
    <w:abstractNumId w:val="2"/>
  </w:num>
  <w:num w:numId="8">
    <w:abstractNumId w:val="1"/>
  </w:num>
  <w:num w:numId="9">
    <w:abstractNumId w:val="0"/>
  </w:num>
  <w:num w:numId="10">
    <w:abstractNumId w:val="14"/>
  </w:num>
  <w:num w:numId="11">
    <w:abstractNumId w:val="17"/>
  </w:num>
  <w:num w:numId="12">
    <w:abstractNumId w:val="3"/>
  </w:num>
  <w:num w:numId="13">
    <w:abstractNumId w:val="19"/>
  </w:num>
  <w:num w:numId="14">
    <w:abstractNumId w:val="31"/>
  </w:num>
  <w:num w:numId="15">
    <w:abstractNumId w:val="33"/>
  </w:num>
  <w:num w:numId="16">
    <w:abstractNumId w:val="38"/>
  </w:num>
  <w:num w:numId="17">
    <w:abstractNumId w:val="27"/>
  </w:num>
  <w:num w:numId="18">
    <w:abstractNumId w:val="11"/>
  </w:num>
  <w:num w:numId="19">
    <w:abstractNumId w:val="28"/>
  </w:num>
  <w:num w:numId="20">
    <w:abstractNumId w:val="34"/>
  </w:num>
  <w:num w:numId="21">
    <w:abstractNumId w:val="10"/>
  </w:num>
  <w:num w:numId="22">
    <w:abstractNumId w:val="23"/>
  </w:num>
  <w:num w:numId="23">
    <w:abstractNumId w:val="7"/>
  </w:num>
  <w:num w:numId="24">
    <w:abstractNumId w:val="12"/>
  </w:num>
  <w:num w:numId="25">
    <w:abstractNumId w:val="20"/>
  </w:num>
  <w:num w:numId="26">
    <w:abstractNumId w:val="37"/>
  </w:num>
  <w:num w:numId="27">
    <w:abstractNumId w:val="15"/>
  </w:num>
  <w:num w:numId="28">
    <w:abstractNumId w:val="13"/>
  </w:num>
  <w:num w:numId="29">
    <w:abstractNumId w:val="18"/>
  </w:num>
  <w:num w:numId="30">
    <w:abstractNumId w:val="25"/>
  </w:num>
  <w:num w:numId="31">
    <w:abstractNumId w:val="29"/>
  </w:num>
  <w:num w:numId="32">
    <w:abstractNumId w:val="21"/>
  </w:num>
  <w:num w:numId="33">
    <w:abstractNumId w:val="22"/>
  </w:num>
  <w:num w:numId="34">
    <w:abstractNumId w:val="35"/>
  </w:num>
  <w:num w:numId="35">
    <w:abstractNumId w:val="32"/>
  </w:num>
  <w:num w:numId="36">
    <w:abstractNumId w:val="24"/>
  </w:num>
  <w:num w:numId="37">
    <w:abstractNumId w:val="36"/>
  </w:num>
  <w:num w:numId="38">
    <w:abstractNumId w:val="2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35"/>
    <w:lvlOverride w:ilvl="0">
      <w:startOverride w:val="1"/>
    </w:lvlOverride>
  </w:num>
  <w:num w:numId="40">
    <w:abstractNumId w:val="39"/>
  </w:num>
  <w:num w:numId="41">
    <w:abstractNumId w:val="35"/>
  </w:num>
  <w:num w:numId="42">
    <w:abstractNumId w:val="35"/>
    <w:lvlOverride w:ilvl="0">
      <w:startOverride w:val="1"/>
    </w:lvlOverride>
  </w:num>
  <w:num w:numId="43">
    <w:abstractNumId w:val="35"/>
  </w:num>
  <w:num w:numId="44">
    <w:abstractNumId w:val="35"/>
    <w:lvlOverride w:ilvl="0">
      <w:startOverride w:val="1"/>
    </w:lvlOverride>
  </w:num>
  <w:num w:numId="45">
    <w:abstractNumId w:val="35"/>
    <w:lvlOverride w:ilvl="0">
      <w:startOverride w:val="1"/>
    </w:lvlOverride>
  </w:num>
  <w:num w:numId="46">
    <w:abstractNumId w:val="35"/>
  </w:num>
  <w:num w:numId="47">
    <w:abstractNumId w:val="35"/>
  </w:num>
  <w:num w:numId="48">
    <w:abstractNumId w:val="9"/>
  </w:num>
  <w:numIdMacAtCleanup w:val="38"/>
</w:numbering>
</file>

<file path=word/people.xml><?xml version="1.0" encoding="utf-8"?>
<w15:people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Соболев Игорь [2]">
    <w15:presenceInfo w15:providerId="AD" w15:userId="S-1-5-21-3121013020-450288948-3461010101-817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activeWritingStyle w:appName="MSWord" w:lang="ru-RU" w:vendorID="64" w:dllVersion="131078" w:nlCheck="1" w:checkStyle="0"/>
  <w:activeWritingStyle w:appName="MSWord" w:lang="en-US" w:vendorID="64" w:dllVersion="131078" w:nlCheck="1" w:checkStyle="0"/>
  <w:trackRevisions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5472C"/>
    <w:rsid w:val="000012B2"/>
    <w:rsid w:val="00005172"/>
    <w:rsid w:val="000056E3"/>
    <w:rsid w:val="00005D10"/>
    <w:rsid w:val="00005E99"/>
    <w:rsid w:val="000071A1"/>
    <w:rsid w:val="0000722A"/>
    <w:rsid w:val="00007ADE"/>
    <w:rsid w:val="00007EFD"/>
    <w:rsid w:val="000121A9"/>
    <w:rsid w:val="00012A12"/>
    <w:rsid w:val="00013944"/>
    <w:rsid w:val="00013EFF"/>
    <w:rsid w:val="000145EF"/>
    <w:rsid w:val="00014878"/>
    <w:rsid w:val="00014C1D"/>
    <w:rsid w:val="00015E7C"/>
    <w:rsid w:val="00015E7E"/>
    <w:rsid w:val="00016004"/>
    <w:rsid w:val="00020960"/>
    <w:rsid w:val="00020DBC"/>
    <w:rsid w:val="0002110E"/>
    <w:rsid w:val="0002114A"/>
    <w:rsid w:val="000216F3"/>
    <w:rsid w:val="00022E76"/>
    <w:rsid w:val="00026097"/>
    <w:rsid w:val="00027328"/>
    <w:rsid w:val="00031814"/>
    <w:rsid w:val="00031DFE"/>
    <w:rsid w:val="00031FC1"/>
    <w:rsid w:val="000342F9"/>
    <w:rsid w:val="00034D35"/>
    <w:rsid w:val="00035EA8"/>
    <w:rsid w:val="00036A4A"/>
    <w:rsid w:val="000421E2"/>
    <w:rsid w:val="00044AF4"/>
    <w:rsid w:val="00044F59"/>
    <w:rsid w:val="00044F60"/>
    <w:rsid w:val="00045FA0"/>
    <w:rsid w:val="000469D3"/>
    <w:rsid w:val="000473C5"/>
    <w:rsid w:val="00047DC0"/>
    <w:rsid w:val="00051EC9"/>
    <w:rsid w:val="000521E4"/>
    <w:rsid w:val="00054ACC"/>
    <w:rsid w:val="00055ECF"/>
    <w:rsid w:val="00055F6D"/>
    <w:rsid w:val="000609EE"/>
    <w:rsid w:val="00061C7F"/>
    <w:rsid w:val="00061E8C"/>
    <w:rsid w:val="00062B35"/>
    <w:rsid w:val="00065694"/>
    <w:rsid w:val="000704DC"/>
    <w:rsid w:val="00070A27"/>
    <w:rsid w:val="00070CEB"/>
    <w:rsid w:val="00072CA1"/>
    <w:rsid w:val="00073C1F"/>
    <w:rsid w:val="000773F8"/>
    <w:rsid w:val="00077935"/>
    <w:rsid w:val="00080D05"/>
    <w:rsid w:val="0008605F"/>
    <w:rsid w:val="000900FA"/>
    <w:rsid w:val="00090199"/>
    <w:rsid w:val="00090D82"/>
    <w:rsid w:val="00091190"/>
    <w:rsid w:val="00091B44"/>
    <w:rsid w:val="00094368"/>
    <w:rsid w:val="00094786"/>
    <w:rsid w:val="00097427"/>
    <w:rsid w:val="000A2BA5"/>
    <w:rsid w:val="000A3DC9"/>
    <w:rsid w:val="000A7C1A"/>
    <w:rsid w:val="000B223D"/>
    <w:rsid w:val="000B365D"/>
    <w:rsid w:val="000B3947"/>
    <w:rsid w:val="000B4452"/>
    <w:rsid w:val="000B5E9E"/>
    <w:rsid w:val="000C03EE"/>
    <w:rsid w:val="000C1551"/>
    <w:rsid w:val="000C25B1"/>
    <w:rsid w:val="000C2A54"/>
    <w:rsid w:val="000C3016"/>
    <w:rsid w:val="000C37BE"/>
    <w:rsid w:val="000C4B4E"/>
    <w:rsid w:val="000C4D30"/>
    <w:rsid w:val="000C58F3"/>
    <w:rsid w:val="000C61A7"/>
    <w:rsid w:val="000C6986"/>
    <w:rsid w:val="000C6B2E"/>
    <w:rsid w:val="000D0F0B"/>
    <w:rsid w:val="000D27F6"/>
    <w:rsid w:val="000D312C"/>
    <w:rsid w:val="000D66AA"/>
    <w:rsid w:val="000D6769"/>
    <w:rsid w:val="000D6B4D"/>
    <w:rsid w:val="000E05B5"/>
    <w:rsid w:val="000E1009"/>
    <w:rsid w:val="000E10BF"/>
    <w:rsid w:val="000E1679"/>
    <w:rsid w:val="000E1DF2"/>
    <w:rsid w:val="000E2D0C"/>
    <w:rsid w:val="000E4043"/>
    <w:rsid w:val="000E44B2"/>
    <w:rsid w:val="000E4BF8"/>
    <w:rsid w:val="000E4C4C"/>
    <w:rsid w:val="000E5C26"/>
    <w:rsid w:val="000E6806"/>
    <w:rsid w:val="000F09B8"/>
    <w:rsid w:val="000F150E"/>
    <w:rsid w:val="000F1926"/>
    <w:rsid w:val="000F2973"/>
    <w:rsid w:val="000F2DC8"/>
    <w:rsid w:val="000F37CD"/>
    <w:rsid w:val="0010086F"/>
    <w:rsid w:val="00101320"/>
    <w:rsid w:val="001034AF"/>
    <w:rsid w:val="00103972"/>
    <w:rsid w:val="00104199"/>
    <w:rsid w:val="00104AF5"/>
    <w:rsid w:val="00104B5C"/>
    <w:rsid w:val="00104D8B"/>
    <w:rsid w:val="00112C74"/>
    <w:rsid w:val="00112DA4"/>
    <w:rsid w:val="00116843"/>
    <w:rsid w:val="00121088"/>
    <w:rsid w:val="00121C02"/>
    <w:rsid w:val="00122845"/>
    <w:rsid w:val="001249FB"/>
    <w:rsid w:val="00126C9D"/>
    <w:rsid w:val="001326EA"/>
    <w:rsid w:val="00134123"/>
    <w:rsid w:val="00134805"/>
    <w:rsid w:val="00136692"/>
    <w:rsid w:val="00136EFA"/>
    <w:rsid w:val="001375F5"/>
    <w:rsid w:val="001410D1"/>
    <w:rsid w:val="001415E9"/>
    <w:rsid w:val="001417C4"/>
    <w:rsid w:val="001418AD"/>
    <w:rsid w:val="001438E7"/>
    <w:rsid w:val="00150DC8"/>
    <w:rsid w:val="001539E2"/>
    <w:rsid w:val="00153D40"/>
    <w:rsid w:val="00157E73"/>
    <w:rsid w:val="00160E92"/>
    <w:rsid w:val="00162CFC"/>
    <w:rsid w:val="00164687"/>
    <w:rsid w:val="00165F97"/>
    <w:rsid w:val="0016619A"/>
    <w:rsid w:val="00171E95"/>
    <w:rsid w:val="00172214"/>
    <w:rsid w:val="00172594"/>
    <w:rsid w:val="0017324F"/>
    <w:rsid w:val="001739B4"/>
    <w:rsid w:val="00176359"/>
    <w:rsid w:val="00180667"/>
    <w:rsid w:val="0018230A"/>
    <w:rsid w:val="00182848"/>
    <w:rsid w:val="00182E05"/>
    <w:rsid w:val="00184891"/>
    <w:rsid w:val="00185AB5"/>
    <w:rsid w:val="001870E1"/>
    <w:rsid w:val="0019211D"/>
    <w:rsid w:val="00192C44"/>
    <w:rsid w:val="00192E67"/>
    <w:rsid w:val="00193D00"/>
    <w:rsid w:val="00195BCA"/>
    <w:rsid w:val="001A05A5"/>
    <w:rsid w:val="001A10EF"/>
    <w:rsid w:val="001A1AFD"/>
    <w:rsid w:val="001A1B37"/>
    <w:rsid w:val="001A54F6"/>
    <w:rsid w:val="001A6A18"/>
    <w:rsid w:val="001B1AFC"/>
    <w:rsid w:val="001B3EF2"/>
    <w:rsid w:val="001B4316"/>
    <w:rsid w:val="001B5B88"/>
    <w:rsid w:val="001B70AB"/>
    <w:rsid w:val="001B7261"/>
    <w:rsid w:val="001C1662"/>
    <w:rsid w:val="001C59DB"/>
    <w:rsid w:val="001D48A1"/>
    <w:rsid w:val="001D499D"/>
    <w:rsid w:val="001D5130"/>
    <w:rsid w:val="001D5DED"/>
    <w:rsid w:val="001D6A9C"/>
    <w:rsid w:val="001D6D01"/>
    <w:rsid w:val="001D7692"/>
    <w:rsid w:val="001D788B"/>
    <w:rsid w:val="001E0D29"/>
    <w:rsid w:val="001E1963"/>
    <w:rsid w:val="001E1D10"/>
    <w:rsid w:val="001E2310"/>
    <w:rsid w:val="001E2BF9"/>
    <w:rsid w:val="001E3149"/>
    <w:rsid w:val="001E34B2"/>
    <w:rsid w:val="001E38B2"/>
    <w:rsid w:val="001E3E0E"/>
    <w:rsid w:val="001E4C54"/>
    <w:rsid w:val="001E53C0"/>
    <w:rsid w:val="001E55D2"/>
    <w:rsid w:val="001F0C83"/>
    <w:rsid w:val="001F264F"/>
    <w:rsid w:val="001F3245"/>
    <w:rsid w:val="001F3278"/>
    <w:rsid w:val="001F4DEE"/>
    <w:rsid w:val="0020148A"/>
    <w:rsid w:val="00202FF1"/>
    <w:rsid w:val="002035BD"/>
    <w:rsid w:val="0020444A"/>
    <w:rsid w:val="00204851"/>
    <w:rsid w:val="0020538D"/>
    <w:rsid w:val="002074D6"/>
    <w:rsid w:val="00211596"/>
    <w:rsid w:val="002129D1"/>
    <w:rsid w:val="00213781"/>
    <w:rsid w:val="00214040"/>
    <w:rsid w:val="00214AE9"/>
    <w:rsid w:val="00215268"/>
    <w:rsid w:val="002162DE"/>
    <w:rsid w:val="00216488"/>
    <w:rsid w:val="00216DF3"/>
    <w:rsid w:val="00221032"/>
    <w:rsid w:val="00221282"/>
    <w:rsid w:val="00221E08"/>
    <w:rsid w:val="00222C29"/>
    <w:rsid w:val="00224621"/>
    <w:rsid w:val="00235389"/>
    <w:rsid w:val="002371CB"/>
    <w:rsid w:val="0023759B"/>
    <w:rsid w:val="00237DB7"/>
    <w:rsid w:val="00240834"/>
    <w:rsid w:val="00242DA2"/>
    <w:rsid w:val="0024315C"/>
    <w:rsid w:val="002438A6"/>
    <w:rsid w:val="002459B2"/>
    <w:rsid w:val="00246396"/>
    <w:rsid w:val="0024653C"/>
    <w:rsid w:val="002478D9"/>
    <w:rsid w:val="00247FBF"/>
    <w:rsid w:val="0025006C"/>
    <w:rsid w:val="0025144D"/>
    <w:rsid w:val="00251C04"/>
    <w:rsid w:val="0025449B"/>
    <w:rsid w:val="002551D2"/>
    <w:rsid w:val="00256D81"/>
    <w:rsid w:val="00257BB4"/>
    <w:rsid w:val="0026196D"/>
    <w:rsid w:val="00262C74"/>
    <w:rsid w:val="00262FAA"/>
    <w:rsid w:val="002647D8"/>
    <w:rsid w:val="0026676E"/>
    <w:rsid w:val="00266899"/>
    <w:rsid w:val="002701DC"/>
    <w:rsid w:val="00270A82"/>
    <w:rsid w:val="00270AD6"/>
    <w:rsid w:val="00271AC3"/>
    <w:rsid w:val="00273993"/>
    <w:rsid w:val="002745E6"/>
    <w:rsid w:val="002765E8"/>
    <w:rsid w:val="0027704E"/>
    <w:rsid w:val="002802D2"/>
    <w:rsid w:val="00282E40"/>
    <w:rsid w:val="00284400"/>
    <w:rsid w:val="002864DF"/>
    <w:rsid w:val="00287F24"/>
    <w:rsid w:val="00290C91"/>
    <w:rsid w:val="00290CD0"/>
    <w:rsid w:val="002911DD"/>
    <w:rsid w:val="0029226C"/>
    <w:rsid w:val="0029374C"/>
    <w:rsid w:val="00294591"/>
    <w:rsid w:val="0029638C"/>
    <w:rsid w:val="002A12F8"/>
    <w:rsid w:val="002A1EAA"/>
    <w:rsid w:val="002A293B"/>
    <w:rsid w:val="002A30E0"/>
    <w:rsid w:val="002A4FDB"/>
    <w:rsid w:val="002A54E2"/>
    <w:rsid w:val="002A6006"/>
    <w:rsid w:val="002A6587"/>
    <w:rsid w:val="002A6B22"/>
    <w:rsid w:val="002B0BE6"/>
    <w:rsid w:val="002B211B"/>
    <w:rsid w:val="002B258D"/>
    <w:rsid w:val="002B4C48"/>
    <w:rsid w:val="002B72A6"/>
    <w:rsid w:val="002C0F39"/>
    <w:rsid w:val="002C15EF"/>
    <w:rsid w:val="002C27E9"/>
    <w:rsid w:val="002C29C3"/>
    <w:rsid w:val="002C349F"/>
    <w:rsid w:val="002C3ACF"/>
    <w:rsid w:val="002C727A"/>
    <w:rsid w:val="002C75EC"/>
    <w:rsid w:val="002C7C2C"/>
    <w:rsid w:val="002D0CA8"/>
    <w:rsid w:val="002D3C77"/>
    <w:rsid w:val="002D3F44"/>
    <w:rsid w:val="002D5058"/>
    <w:rsid w:val="002D67A7"/>
    <w:rsid w:val="002E408C"/>
    <w:rsid w:val="002E6A46"/>
    <w:rsid w:val="002E772E"/>
    <w:rsid w:val="002E7FA4"/>
    <w:rsid w:val="002F2A39"/>
    <w:rsid w:val="002F450A"/>
    <w:rsid w:val="002F705F"/>
    <w:rsid w:val="002F7E33"/>
    <w:rsid w:val="00300132"/>
    <w:rsid w:val="0030077B"/>
    <w:rsid w:val="00301076"/>
    <w:rsid w:val="00301389"/>
    <w:rsid w:val="0030226A"/>
    <w:rsid w:val="00302732"/>
    <w:rsid w:val="00302D9A"/>
    <w:rsid w:val="00302FA5"/>
    <w:rsid w:val="00303FC2"/>
    <w:rsid w:val="003050C8"/>
    <w:rsid w:val="00307C8D"/>
    <w:rsid w:val="00307DE3"/>
    <w:rsid w:val="0031339A"/>
    <w:rsid w:val="00314096"/>
    <w:rsid w:val="00316C14"/>
    <w:rsid w:val="0031708D"/>
    <w:rsid w:val="00317AFD"/>
    <w:rsid w:val="003222E7"/>
    <w:rsid w:val="00325D7A"/>
    <w:rsid w:val="00326318"/>
    <w:rsid w:val="003277A9"/>
    <w:rsid w:val="00330287"/>
    <w:rsid w:val="003321B0"/>
    <w:rsid w:val="00335456"/>
    <w:rsid w:val="00337FAC"/>
    <w:rsid w:val="00340EA6"/>
    <w:rsid w:val="003417E3"/>
    <w:rsid w:val="00342418"/>
    <w:rsid w:val="00342AAB"/>
    <w:rsid w:val="003436FE"/>
    <w:rsid w:val="00343A18"/>
    <w:rsid w:val="00343A27"/>
    <w:rsid w:val="00343DAF"/>
    <w:rsid w:val="0034795A"/>
    <w:rsid w:val="00350484"/>
    <w:rsid w:val="00351ABB"/>
    <w:rsid w:val="00353117"/>
    <w:rsid w:val="00353461"/>
    <w:rsid w:val="00353B0A"/>
    <w:rsid w:val="00354F4D"/>
    <w:rsid w:val="00361222"/>
    <w:rsid w:val="00361F3B"/>
    <w:rsid w:val="00362969"/>
    <w:rsid w:val="00362F2B"/>
    <w:rsid w:val="00363248"/>
    <w:rsid w:val="00363504"/>
    <w:rsid w:val="003654C7"/>
    <w:rsid w:val="00365BF0"/>
    <w:rsid w:val="00365E16"/>
    <w:rsid w:val="00367B86"/>
    <w:rsid w:val="00371DD4"/>
    <w:rsid w:val="00372FF7"/>
    <w:rsid w:val="00373B53"/>
    <w:rsid w:val="003740AD"/>
    <w:rsid w:val="003747C2"/>
    <w:rsid w:val="00374FB1"/>
    <w:rsid w:val="003752BE"/>
    <w:rsid w:val="00375F1F"/>
    <w:rsid w:val="003778CA"/>
    <w:rsid w:val="00381BC1"/>
    <w:rsid w:val="003835C1"/>
    <w:rsid w:val="003846DE"/>
    <w:rsid w:val="003862C1"/>
    <w:rsid w:val="003872AD"/>
    <w:rsid w:val="00387B9F"/>
    <w:rsid w:val="00390401"/>
    <w:rsid w:val="00390F12"/>
    <w:rsid w:val="003913B1"/>
    <w:rsid w:val="003916D3"/>
    <w:rsid w:val="00392937"/>
    <w:rsid w:val="00392DB7"/>
    <w:rsid w:val="00392E92"/>
    <w:rsid w:val="00393309"/>
    <w:rsid w:val="00393A5C"/>
    <w:rsid w:val="00395925"/>
    <w:rsid w:val="00395E8E"/>
    <w:rsid w:val="003971EF"/>
    <w:rsid w:val="003A078D"/>
    <w:rsid w:val="003A1127"/>
    <w:rsid w:val="003A2E47"/>
    <w:rsid w:val="003A2FFD"/>
    <w:rsid w:val="003A4580"/>
    <w:rsid w:val="003A472F"/>
    <w:rsid w:val="003A6A73"/>
    <w:rsid w:val="003A72E3"/>
    <w:rsid w:val="003B07C2"/>
    <w:rsid w:val="003B0C4F"/>
    <w:rsid w:val="003B2C26"/>
    <w:rsid w:val="003B2C8C"/>
    <w:rsid w:val="003B2CE3"/>
    <w:rsid w:val="003B45D2"/>
    <w:rsid w:val="003B56E4"/>
    <w:rsid w:val="003B7375"/>
    <w:rsid w:val="003C115A"/>
    <w:rsid w:val="003C2DFB"/>
    <w:rsid w:val="003C5098"/>
    <w:rsid w:val="003C6C0C"/>
    <w:rsid w:val="003D038F"/>
    <w:rsid w:val="003D0BEF"/>
    <w:rsid w:val="003D16DA"/>
    <w:rsid w:val="003D1A4E"/>
    <w:rsid w:val="003D1FC3"/>
    <w:rsid w:val="003D1FE3"/>
    <w:rsid w:val="003D2161"/>
    <w:rsid w:val="003D21A4"/>
    <w:rsid w:val="003D4221"/>
    <w:rsid w:val="003D4FF0"/>
    <w:rsid w:val="003D5136"/>
    <w:rsid w:val="003D5E54"/>
    <w:rsid w:val="003D6E12"/>
    <w:rsid w:val="003E414F"/>
    <w:rsid w:val="003E5FB3"/>
    <w:rsid w:val="003E62A7"/>
    <w:rsid w:val="003F2070"/>
    <w:rsid w:val="003F302D"/>
    <w:rsid w:val="003F5640"/>
    <w:rsid w:val="003F7A23"/>
    <w:rsid w:val="003F7D6B"/>
    <w:rsid w:val="004010B4"/>
    <w:rsid w:val="00402EA0"/>
    <w:rsid w:val="00403A34"/>
    <w:rsid w:val="004045C1"/>
    <w:rsid w:val="004057A2"/>
    <w:rsid w:val="00406E65"/>
    <w:rsid w:val="004070C2"/>
    <w:rsid w:val="004100D1"/>
    <w:rsid w:val="0041011F"/>
    <w:rsid w:val="004162A3"/>
    <w:rsid w:val="00420718"/>
    <w:rsid w:val="00421FA7"/>
    <w:rsid w:val="004221C5"/>
    <w:rsid w:val="004261EB"/>
    <w:rsid w:val="0042771E"/>
    <w:rsid w:val="00427D96"/>
    <w:rsid w:val="00431B90"/>
    <w:rsid w:val="00432AF0"/>
    <w:rsid w:val="004333D2"/>
    <w:rsid w:val="004334F1"/>
    <w:rsid w:val="0043376F"/>
    <w:rsid w:val="00435996"/>
    <w:rsid w:val="00436F1A"/>
    <w:rsid w:val="00442886"/>
    <w:rsid w:val="00442EAF"/>
    <w:rsid w:val="00442F4A"/>
    <w:rsid w:val="004431C6"/>
    <w:rsid w:val="00443F67"/>
    <w:rsid w:val="0044444A"/>
    <w:rsid w:val="0044617F"/>
    <w:rsid w:val="00451D0A"/>
    <w:rsid w:val="004531D8"/>
    <w:rsid w:val="004568A3"/>
    <w:rsid w:val="004579C0"/>
    <w:rsid w:val="00461520"/>
    <w:rsid w:val="00461EC3"/>
    <w:rsid w:val="00463726"/>
    <w:rsid w:val="00463786"/>
    <w:rsid w:val="00464998"/>
    <w:rsid w:val="00465853"/>
    <w:rsid w:val="004658E4"/>
    <w:rsid w:val="00466443"/>
    <w:rsid w:val="00471753"/>
    <w:rsid w:val="00471864"/>
    <w:rsid w:val="00471FF3"/>
    <w:rsid w:val="00475557"/>
    <w:rsid w:val="004756D1"/>
    <w:rsid w:val="00481492"/>
    <w:rsid w:val="00481A3D"/>
    <w:rsid w:val="00482B28"/>
    <w:rsid w:val="0048322E"/>
    <w:rsid w:val="00483347"/>
    <w:rsid w:val="004839A6"/>
    <w:rsid w:val="0048488D"/>
    <w:rsid w:val="004860F0"/>
    <w:rsid w:val="00490A1A"/>
    <w:rsid w:val="0049241D"/>
    <w:rsid w:val="004951E7"/>
    <w:rsid w:val="00495645"/>
    <w:rsid w:val="00495BBB"/>
    <w:rsid w:val="004962D7"/>
    <w:rsid w:val="00497360"/>
    <w:rsid w:val="004A2BAE"/>
    <w:rsid w:val="004A2EF9"/>
    <w:rsid w:val="004A35C8"/>
    <w:rsid w:val="004A7F28"/>
    <w:rsid w:val="004B0649"/>
    <w:rsid w:val="004B0C56"/>
    <w:rsid w:val="004B18DF"/>
    <w:rsid w:val="004B3A6F"/>
    <w:rsid w:val="004B568F"/>
    <w:rsid w:val="004C087B"/>
    <w:rsid w:val="004C09C3"/>
    <w:rsid w:val="004C0B35"/>
    <w:rsid w:val="004C14A5"/>
    <w:rsid w:val="004D1992"/>
    <w:rsid w:val="004D29AF"/>
    <w:rsid w:val="004D2E60"/>
    <w:rsid w:val="004D345A"/>
    <w:rsid w:val="004D4630"/>
    <w:rsid w:val="004D56B8"/>
    <w:rsid w:val="004D5BDB"/>
    <w:rsid w:val="004D6882"/>
    <w:rsid w:val="004D7B15"/>
    <w:rsid w:val="004E0307"/>
    <w:rsid w:val="004E0486"/>
    <w:rsid w:val="004E2108"/>
    <w:rsid w:val="004E30E8"/>
    <w:rsid w:val="004E41DE"/>
    <w:rsid w:val="004E5A6F"/>
    <w:rsid w:val="004E7B50"/>
    <w:rsid w:val="004F059A"/>
    <w:rsid w:val="004F19B3"/>
    <w:rsid w:val="004F5B63"/>
    <w:rsid w:val="00500F79"/>
    <w:rsid w:val="0050411B"/>
    <w:rsid w:val="005041E7"/>
    <w:rsid w:val="00510204"/>
    <w:rsid w:val="00511E76"/>
    <w:rsid w:val="00512C28"/>
    <w:rsid w:val="00512F28"/>
    <w:rsid w:val="00513468"/>
    <w:rsid w:val="00514116"/>
    <w:rsid w:val="005158B8"/>
    <w:rsid w:val="00516B1C"/>
    <w:rsid w:val="005178B0"/>
    <w:rsid w:val="00522331"/>
    <w:rsid w:val="005223C1"/>
    <w:rsid w:val="0052259F"/>
    <w:rsid w:val="005227A1"/>
    <w:rsid w:val="0052303E"/>
    <w:rsid w:val="005232DA"/>
    <w:rsid w:val="00524A2B"/>
    <w:rsid w:val="00526678"/>
    <w:rsid w:val="00527045"/>
    <w:rsid w:val="005276A7"/>
    <w:rsid w:val="00527C52"/>
    <w:rsid w:val="00530025"/>
    <w:rsid w:val="00531302"/>
    <w:rsid w:val="0053142A"/>
    <w:rsid w:val="00531569"/>
    <w:rsid w:val="00531FB4"/>
    <w:rsid w:val="00535664"/>
    <w:rsid w:val="00536D20"/>
    <w:rsid w:val="005375AD"/>
    <w:rsid w:val="005426BA"/>
    <w:rsid w:val="005439AC"/>
    <w:rsid w:val="00544179"/>
    <w:rsid w:val="00544DBA"/>
    <w:rsid w:val="00545758"/>
    <w:rsid w:val="00546481"/>
    <w:rsid w:val="00546BB4"/>
    <w:rsid w:val="005479F9"/>
    <w:rsid w:val="00547E8E"/>
    <w:rsid w:val="005500CA"/>
    <w:rsid w:val="005519DF"/>
    <w:rsid w:val="0055292D"/>
    <w:rsid w:val="005539FC"/>
    <w:rsid w:val="00553A5A"/>
    <w:rsid w:val="00556B43"/>
    <w:rsid w:val="00557F20"/>
    <w:rsid w:val="0056026D"/>
    <w:rsid w:val="005614A1"/>
    <w:rsid w:val="00562497"/>
    <w:rsid w:val="005657EF"/>
    <w:rsid w:val="00567695"/>
    <w:rsid w:val="00570D26"/>
    <w:rsid w:val="00571389"/>
    <w:rsid w:val="0057198D"/>
    <w:rsid w:val="00572B14"/>
    <w:rsid w:val="005737B3"/>
    <w:rsid w:val="00573C0E"/>
    <w:rsid w:val="00575BE5"/>
    <w:rsid w:val="0058030B"/>
    <w:rsid w:val="00580336"/>
    <w:rsid w:val="00581895"/>
    <w:rsid w:val="00581B61"/>
    <w:rsid w:val="00582C0F"/>
    <w:rsid w:val="005838F1"/>
    <w:rsid w:val="00592D18"/>
    <w:rsid w:val="00592F0B"/>
    <w:rsid w:val="0059521B"/>
    <w:rsid w:val="00595F07"/>
    <w:rsid w:val="0059622E"/>
    <w:rsid w:val="00597274"/>
    <w:rsid w:val="00597F91"/>
    <w:rsid w:val="005A1051"/>
    <w:rsid w:val="005A2662"/>
    <w:rsid w:val="005A53E2"/>
    <w:rsid w:val="005A765E"/>
    <w:rsid w:val="005B00C6"/>
    <w:rsid w:val="005B06D5"/>
    <w:rsid w:val="005B287C"/>
    <w:rsid w:val="005B34EC"/>
    <w:rsid w:val="005B4FC1"/>
    <w:rsid w:val="005B65E9"/>
    <w:rsid w:val="005B6884"/>
    <w:rsid w:val="005C328B"/>
    <w:rsid w:val="005C4907"/>
    <w:rsid w:val="005C69F7"/>
    <w:rsid w:val="005D0093"/>
    <w:rsid w:val="005D0850"/>
    <w:rsid w:val="005D16EA"/>
    <w:rsid w:val="005D17D4"/>
    <w:rsid w:val="005D1CAD"/>
    <w:rsid w:val="005D29C5"/>
    <w:rsid w:val="005D46DE"/>
    <w:rsid w:val="005D56BA"/>
    <w:rsid w:val="005D58E6"/>
    <w:rsid w:val="005D72F8"/>
    <w:rsid w:val="005D7A2B"/>
    <w:rsid w:val="005E097C"/>
    <w:rsid w:val="005E173C"/>
    <w:rsid w:val="005E174E"/>
    <w:rsid w:val="005E2369"/>
    <w:rsid w:val="005E3780"/>
    <w:rsid w:val="005E3CCA"/>
    <w:rsid w:val="005E3F31"/>
    <w:rsid w:val="005E5672"/>
    <w:rsid w:val="005E7D70"/>
    <w:rsid w:val="005F0518"/>
    <w:rsid w:val="005F12FA"/>
    <w:rsid w:val="005F21DB"/>
    <w:rsid w:val="005F41BB"/>
    <w:rsid w:val="0060162B"/>
    <w:rsid w:val="0060269D"/>
    <w:rsid w:val="006043B6"/>
    <w:rsid w:val="006045D5"/>
    <w:rsid w:val="006060FF"/>
    <w:rsid w:val="0061112A"/>
    <w:rsid w:val="00612DC7"/>
    <w:rsid w:val="00612ECE"/>
    <w:rsid w:val="006148B6"/>
    <w:rsid w:val="0061549D"/>
    <w:rsid w:val="006155E5"/>
    <w:rsid w:val="006158AA"/>
    <w:rsid w:val="00616A02"/>
    <w:rsid w:val="00616BCA"/>
    <w:rsid w:val="00617F8B"/>
    <w:rsid w:val="00621CF6"/>
    <w:rsid w:val="00626430"/>
    <w:rsid w:val="00626863"/>
    <w:rsid w:val="006278CF"/>
    <w:rsid w:val="006310D7"/>
    <w:rsid w:val="00631E34"/>
    <w:rsid w:val="00632869"/>
    <w:rsid w:val="00633356"/>
    <w:rsid w:val="00633531"/>
    <w:rsid w:val="00633FFC"/>
    <w:rsid w:val="0063416F"/>
    <w:rsid w:val="00635194"/>
    <w:rsid w:val="0063680E"/>
    <w:rsid w:val="00636D7D"/>
    <w:rsid w:val="00637558"/>
    <w:rsid w:val="00641787"/>
    <w:rsid w:val="006421CC"/>
    <w:rsid w:val="0064254A"/>
    <w:rsid w:val="00642727"/>
    <w:rsid w:val="00642E52"/>
    <w:rsid w:val="00643DC9"/>
    <w:rsid w:val="006448FE"/>
    <w:rsid w:val="006469F7"/>
    <w:rsid w:val="00646A4A"/>
    <w:rsid w:val="00653FC6"/>
    <w:rsid w:val="0065472C"/>
    <w:rsid w:val="00654CCE"/>
    <w:rsid w:val="00654E70"/>
    <w:rsid w:val="00655F01"/>
    <w:rsid w:val="00656AC4"/>
    <w:rsid w:val="00656F01"/>
    <w:rsid w:val="006571A9"/>
    <w:rsid w:val="0065746D"/>
    <w:rsid w:val="00661B47"/>
    <w:rsid w:val="00662A2A"/>
    <w:rsid w:val="006631EB"/>
    <w:rsid w:val="00663606"/>
    <w:rsid w:val="006667B4"/>
    <w:rsid w:val="0066691E"/>
    <w:rsid w:val="00666FFC"/>
    <w:rsid w:val="0066710D"/>
    <w:rsid w:val="0067109F"/>
    <w:rsid w:val="006722DE"/>
    <w:rsid w:val="006737B2"/>
    <w:rsid w:val="00673E88"/>
    <w:rsid w:val="00675771"/>
    <w:rsid w:val="00675837"/>
    <w:rsid w:val="00676858"/>
    <w:rsid w:val="00677A0E"/>
    <w:rsid w:val="00680F8C"/>
    <w:rsid w:val="00682E5E"/>
    <w:rsid w:val="00686210"/>
    <w:rsid w:val="0068696E"/>
    <w:rsid w:val="00687656"/>
    <w:rsid w:val="006876E5"/>
    <w:rsid w:val="0069092C"/>
    <w:rsid w:val="0069188C"/>
    <w:rsid w:val="00693466"/>
    <w:rsid w:val="00694A95"/>
    <w:rsid w:val="00697116"/>
    <w:rsid w:val="006A2419"/>
    <w:rsid w:val="006A2449"/>
    <w:rsid w:val="006A3BBC"/>
    <w:rsid w:val="006A3E80"/>
    <w:rsid w:val="006A70E5"/>
    <w:rsid w:val="006B1628"/>
    <w:rsid w:val="006B1A7F"/>
    <w:rsid w:val="006B3BA3"/>
    <w:rsid w:val="006C5155"/>
    <w:rsid w:val="006C51A7"/>
    <w:rsid w:val="006C5782"/>
    <w:rsid w:val="006D2D81"/>
    <w:rsid w:val="006D3E55"/>
    <w:rsid w:val="006D410C"/>
    <w:rsid w:val="006D41B6"/>
    <w:rsid w:val="006D4619"/>
    <w:rsid w:val="006D472B"/>
    <w:rsid w:val="006D5C55"/>
    <w:rsid w:val="006D5C62"/>
    <w:rsid w:val="006D61C3"/>
    <w:rsid w:val="006D62B0"/>
    <w:rsid w:val="006D69F2"/>
    <w:rsid w:val="006D776C"/>
    <w:rsid w:val="006E01F6"/>
    <w:rsid w:val="006E1C3C"/>
    <w:rsid w:val="006E1D49"/>
    <w:rsid w:val="006E3446"/>
    <w:rsid w:val="006E3873"/>
    <w:rsid w:val="006E48F7"/>
    <w:rsid w:val="006E4E7D"/>
    <w:rsid w:val="006E763A"/>
    <w:rsid w:val="006E770F"/>
    <w:rsid w:val="006F126B"/>
    <w:rsid w:val="006F14E1"/>
    <w:rsid w:val="006F3110"/>
    <w:rsid w:val="006F3C53"/>
    <w:rsid w:val="006F4C98"/>
    <w:rsid w:val="006F531B"/>
    <w:rsid w:val="006F62FC"/>
    <w:rsid w:val="006F63A9"/>
    <w:rsid w:val="006F77D5"/>
    <w:rsid w:val="00701004"/>
    <w:rsid w:val="00702D25"/>
    <w:rsid w:val="00705799"/>
    <w:rsid w:val="00706140"/>
    <w:rsid w:val="00707281"/>
    <w:rsid w:val="007076B5"/>
    <w:rsid w:val="00707F2F"/>
    <w:rsid w:val="0071290A"/>
    <w:rsid w:val="00712AB5"/>
    <w:rsid w:val="00712E3A"/>
    <w:rsid w:val="00713031"/>
    <w:rsid w:val="007148A4"/>
    <w:rsid w:val="007149EE"/>
    <w:rsid w:val="00714D6F"/>
    <w:rsid w:val="007164F6"/>
    <w:rsid w:val="00716CCA"/>
    <w:rsid w:val="0072623F"/>
    <w:rsid w:val="00726C44"/>
    <w:rsid w:val="00727ECF"/>
    <w:rsid w:val="00730966"/>
    <w:rsid w:val="00735014"/>
    <w:rsid w:val="007350A7"/>
    <w:rsid w:val="00736060"/>
    <w:rsid w:val="00736125"/>
    <w:rsid w:val="00736A6D"/>
    <w:rsid w:val="00737CB1"/>
    <w:rsid w:val="0074746F"/>
    <w:rsid w:val="007476AF"/>
    <w:rsid w:val="00747C8A"/>
    <w:rsid w:val="00750761"/>
    <w:rsid w:val="00750A96"/>
    <w:rsid w:val="00751C29"/>
    <w:rsid w:val="00751CE8"/>
    <w:rsid w:val="007525DA"/>
    <w:rsid w:val="007535BB"/>
    <w:rsid w:val="00754A12"/>
    <w:rsid w:val="0075518F"/>
    <w:rsid w:val="00755764"/>
    <w:rsid w:val="00756C3B"/>
    <w:rsid w:val="007603C3"/>
    <w:rsid w:val="007605D0"/>
    <w:rsid w:val="00763F47"/>
    <w:rsid w:val="007656C4"/>
    <w:rsid w:val="00766D47"/>
    <w:rsid w:val="00770398"/>
    <w:rsid w:val="00770AB6"/>
    <w:rsid w:val="00773AD7"/>
    <w:rsid w:val="00774285"/>
    <w:rsid w:val="007749F9"/>
    <w:rsid w:val="00774C08"/>
    <w:rsid w:val="00777E49"/>
    <w:rsid w:val="007837E6"/>
    <w:rsid w:val="007859D3"/>
    <w:rsid w:val="0079125C"/>
    <w:rsid w:val="00791BBB"/>
    <w:rsid w:val="007A15B2"/>
    <w:rsid w:val="007A42CD"/>
    <w:rsid w:val="007A436D"/>
    <w:rsid w:val="007A52F7"/>
    <w:rsid w:val="007A5B47"/>
    <w:rsid w:val="007B098A"/>
    <w:rsid w:val="007B2B9D"/>
    <w:rsid w:val="007B4910"/>
    <w:rsid w:val="007B52CE"/>
    <w:rsid w:val="007B5310"/>
    <w:rsid w:val="007B6ABD"/>
    <w:rsid w:val="007B76C4"/>
    <w:rsid w:val="007C04A9"/>
    <w:rsid w:val="007C11A9"/>
    <w:rsid w:val="007C18B0"/>
    <w:rsid w:val="007C505B"/>
    <w:rsid w:val="007C577B"/>
    <w:rsid w:val="007C63E0"/>
    <w:rsid w:val="007C67CB"/>
    <w:rsid w:val="007D0096"/>
    <w:rsid w:val="007D0FA6"/>
    <w:rsid w:val="007D27D5"/>
    <w:rsid w:val="007D3281"/>
    <w:rsid w:val="007D3468"/>
    <w:rsid w:val="007D388B"/>
    <w:rsid w:val="007D3C23"/>
    <w:rsid w:val="007D6BDD"/>
    <w:rsid w:val="007D790E"/>
    <w:rsid w:val="007D7CA6"/>
    <w:rsid w:val="007D7DB0"/>
    <w:rsid w:val="007E0801"/>
    <w:rsid w:val="007E0DAC"/>
    <w:rsid w:val="007E16A6"/>
    <w:rsid w:val="007E1C5B"/>
    <w:rsid w:val="007E4F7D"/>
    <w:rsid w:val="007F14DA"/>
    <w:rsid w:val="007F290C"/>
    <w:rsid w:val="007F2C4F"/>
    <w:rsid w:val="007F35C7"/>
    <w:rsid w:val="007F5668"/>
    <w:rsid w:val="007F5A44"/>
    <w:rsid w:val="007F5B3B"/>
    <w:rsid w:val="007F5B4C"/>
    <w:rsid w:val="00800207"/>
    <w:rsid w:val="00801222"/>
    <w:rsid w:val="00802E99"/>
    <w:rsid w:val="00803083"/>
    <w:rsid w:val="008031C5"/>
    <w:rsid w:val="00811F38"/>
    <w:rsid w:val="00811FEA"/>
    <w:rsid w:val="00813B8A"/>
    <w:rsid w:val="00813C2D"/>
    <w:rsid w:val="00813C61"/>
    <w:rsid w:val="00813FF4"/>
    <w:rsid w:val="00814F59"/>
    <w:rsid w:val="008171CC"/>
    <w:rsid w:val="00817965"/>
    <w:rsid w:val="008201A7"/>
    <w:rsid w:val="008201D3"/>
    <w:rsid w:val="008206FF"/>
    <w:rsid w:val="00823C10"/>
    <w:rsid w:val="00824287"/>
    <w:rsid w:val="00825EEF"/>
    <w:rsid w:val="00825F2A"/>
    <w:rsid w:val="008318CD"/>
    <w:rsid w:val="008319F7"/>
    <w:rsid w:val="008332FE"/>
    <w:rsid w:val="0083413A"/>
    <w:rsid w:val="008347E5"/>
    <w:rsid w:val="00840B1F"/>
    <w:rsid w:val="00841F81"/>
    <w:rsid w:val="00842C98"/>
    <w:rsid w:val="008440A5"/>
    <w:rsid w:val="00844CE4"/>
    <w:rsid w:val="00845C01"/>
    <w:rsid w:val="00846128"/>
    <w:rsid w:val="00846B5D"/>
    <w:rsid w:val="00847421"/>
    <w:rsid w:val="008519AD"/>
    <w:rsid w:val="00852C00"/>
    <w:rsid w:val="00852FA0"/>
    <w:rsid w:val="00854676"/>
    <w:rsid w:val="0085482E"/>
    <w:rsid w:val="0085589B"/>
    <w:rsid w:val="00856360"/>
    <w:rsid w:val="00862609"/>
    <w:rsid w:val="00863276"/>
    <w:rsid w:val="00865C69"/>
    <w:rsid w:val="0086689C"/>
    <w:rsid w:val="0087094E"/>
    <w:rsid w:val="00872288"/>
    <w:rsid w:val="008728E0"/>
    <w:rsid w:val="00874529"/>
    <w:rsid w:val="00875C34"/>
    <w:rsid w:val="008766F6"/>
    <w:rsid w:val="00876A45"/>
    <w:rsid w:val="00876F6A"/>
    <w:rsid w:val="00881959"/>
    <w:rsid w:val="00882339"/>
    <w:rsid w:val="008840D3"/>
    <w:rsid w:val="00884866"/>
    <w:rsid w:val="008855C8"/>
    <w:rsid w:val="008865A1"/>
    <w:rsid w:val="0089299A"/>
    <w:rsid w:val="008931A1"/>
    <w:rsid w:val="008966D3"/>
    <w:rsid w:val="008A3CB7"/>
    <w:rsid w:val="008A5E0D"/>
    <w:rsid w:val="008B01BA"/>
    <w:rsid w:val="008B07F6"/>
    <w:rsid w:val="008B09C6"/>
    <w:rsid w:val="008B1D6C"/>
    <w:rsid w:val="008B3A59"/>
    <w:rsid w:val="008B47B1"/>
    <w:rsid w:val="008B49BD"/>
    <w:rsid w:val="008B7486"/>
    <w:rsid w:val="008B7C8A"/>
    <w:rsid w:val="008C4655"/>
    <w:rsid w:val="008D08BC"/>
    <w:rsid w:val="008D1520"/>
    <w:rsid w:val="008D15A3"/>
    <w:rsid w:val="008D27D4"/>
    <w:rsid w:val="008D4970"/>
    <w:rsid w:val="008D743D"/>
    <w:rsid w:val="008E08A6"/>
    <w:rsid w:val="008E09B6"/>
    <w:rsid w:val="008E1D7E"/>
    <w:rsid w:val="008E2871"/>
    <w:rsid w:val="008E2FFE"/>
    <w:rsid w:val="008E428E"/>
    <w:rsid w:val="008E4D0C"/>
    <w:rsid w:val="008E6221"/>
    <w:rsid w:val="008E6E84"/>
    <w:rsid w:val="008E733C"/>
    <w:rsid w:val="008E7363"/>
    <w:rsid w:val="008E77F2"/>
    <w:rsid w:val="008F4002"/>
    <w:rsid w:val="008F4F28"/>
    <w:rsid w:val="008F5A00"/>
    <w:rsid w:val="00901906"/>
    <w:rsid w:val="00905CEA"/>
    <w:rsid w:val="009075E3"/>
    <w:rsid w:val="00910D48"/>
    <w:rsid w:val="00911561"/>
    <w:rsid w:val="009124C0"/>
    <w:rsid w:val="009124D7"/>
    <w:rsid w:val="009177D3"/>
    <w:rsid w:val="0092054F"/>
    <w:rsid w:val="00920640"/>
    <w:rsid w:val="00921BE9"/>
    <w:rsid w:val="00921D17"/>
    <w:rsid w:val="00921E33"/>
    <w:rsid w:val="0092218A"/>
    <w:rsid w:val="00924057"/>
    <w:rsid w:val="009240EF"/>
    <w:rsid w:val="009268DB"/>
    <w:rsid w:val="009279F8"/>
    <w:rsid w:val="00930C0A"/>
    <w:rsid w:val="009318DB"/>
    <w:rsid w:val="00935A56"/>
    <w:rsid w:val="009364F0"/>
    <w:rsid w:val="00936EB9"/>
    <w:rsid w:val="0094026B"/>
    <w:rsid w:val="009411F3"/>
    <w:rsid w:val="0094388B"/>
    <w:rsid w:val="00944150"/>
    <w:rsid w:val="00944A86"/>
    <w:rsid w:val="00944B6D"/>
    <w:rsid w:val="00944E2E"/>
    <w:rsid w:val="00950A9D"/>
    <w:rsid w:val="0095137A"/>
    <w:rsid w:val="00951E3B"/>
    <w:rsid w:val="00955666"/>
    <w:rsid w:val="0095598C"/>
    <w:rsid w:val="0095628C"/>
    <w:rsid w:val="0096010F"/>
    <w:rsid w:val="00961619"/>
    <w:rsid w:val="009626AF"/>
    <w:rsid w:val="0096572D"/>
    <w:rsid w:val="0096595B"/>
    <w:rsid w:val="00965A31"/>
    <w:rsid w:val="00966A0B"/>
    <w:rsid w:val="00967C1B"/>
    <w:rsid w:val="00970FBB"/>
    <w:rsid w:val="00971E96"/>
    <w:rsid w:val="009723CE"/>
    <w:rsid w:val="009749EC"/>
    <w:rsid w:val="009754B9"/>
    <w:rsid w:val="0097770D"/>
    <w:rsid w:val="00984270"/>
    <w:rsid w:val="00984F51"/>
    <w:rsid w:val="00985F3B"/>
    <w:rsid w:val="00986277"/>
    <w:rsid w:val="009870F7"/>
    <w:rsid w:val="00987ADC"/>
    <w:rsid w:val="00987F06"/>
    <w:rsid w:val="00994664"/>
    <w:rsid w:val="00995490"/>
    <w:rsid w:val="00995FA5"/>
    <w:rsid w:val="009A14AC"/>
    <w:rsid w:val="009A38AF"/>
    <w:rsid w:val="009A5BAF"/>
    <w:rsid w:val="009A6063"/>
    <w:rsid w:val="009A6F32"/>
    <w:rsid w:val="009A7BDC"/>
    <w:rsid w:val="009B04FF"/>
    <w:rsid w:val="009B318F"/>
    <w:rsid w:val="009B34A5"/>
    <w:rsid w:val="009B3567"/>
    <w:rsid w:val="009B39E7"/>
    <w:rsid w:val="009B4A22"/>
    <w:rsid w:val="009B5CE5"/>
    <w:rsid w:val="009B723D"/>
    <w:rsid w:val="009C0E9E"/>
    <w:rsid w:val="009C15C5"/>
    <w:rsid w:val="009C2A3B"/>
    <w:rsid w:val="009C2B17"/>
    <w:rsid w:val="009C5501"/>
    <w:rsid w:val="009C5FE4"/>
    <w:rsid w:val="009D0019"/>
    <w:rsid w:val="009D1B18"/>
    <w:rsid w:val="009D61AC"/>
    <w:rsid w:val="009D62FC"/>
    <w:rsid w:val="009E0178"/>
    <w:rsid w:val="009E1AE5"/>
    <w:rsid w:val="009E32C9"/>
    <w:rsid w:val="009E3EF6"/>
    <w:rsid w:val="009E4FC2"/>
    <w:rsid w:val="009E541F"/>
    <w:rsid w:val="009F41A2"/>
    <w:rsid w:val="009F626A"/>
    <w:rsid w:val="009F754F"/>
    <w:rsid w:val="009F7EAF"/>
    <w:rsid w:val="00A01C44"/>
    <w:rsid w:val="00A05F7D"/>
    <w:rsid w:val="00A07242"/>
    <w:rsid w:val="00A07418"/>
    <w:rsid w:val="00A0786B"/>
    <w:rsid w:val="00A11940"/>
    <w:rsid w:val="00A11F60"/>
    <w:rsid w:val="00A1330D"/>
    <w:rsid w:val="00A13FE0"/>
    <w:rsid w:val="00A140A1"/>
    <w:rsid w:val="00A15F82"/>
    <w:rsid w:val="00A164D5"/>
    <w:rsid w:val="00A168EE"/>
    <w:rsid w:val="00A16E82"/>
    <w:rsid w:val="00A17044"/>
    <w:rsid w:val="00A176D0"/>
    <w:rsid w:val="00A17A85"/>
    <w:rsid w:val="00A20B0C"/>
    <w:rsid w:val="00A20E31"/>
    <w:rsid w:val="00A2256D"/>
    <w:rsid w:val="00A22FB7"/>
    <w:rsid w:val="00A233F0"/>
    <w:rsid w:val="00A23F51"/>
    <w:rsid w:val="00A24B35"/>
    <w:rsid w:val="00A26007"/>
    <w:rsid w:val="00A3162B"/>
    <w:rsid w:val="00A321EB"/>
    <w:rsid w:val="00A32FA0"/>
    <w:rsid w:val="00A3441F"/>
    <w:rsid w:val="00A34724"/>
    <w:rsid w:val="00A351CE"/>
    <w:rsid w:val="00A35835"/>
    <w:rsid w:val="00A40BD8"/>
    <w:rsid w:val="00A4141B"/>
    <w:rsid w:val="00A41CED"/>
    <w:rsid w:val="00A4401F"/>
    <w:rsid w:val="00A51E8B"/>
    <w:rsid w:val="00A51F10"/>
    <w:rsid w:val="00A52CE2"/>
    <w:rsid w:val="00A54D8A"/>
    <w:rsid w:val="00A5504A"/>
    <w:rsid w:val="00A634BA"/>
    <w:rsid w:val="00A644F4"/>
    <w:rsid w:val="00A65665"/>
    <w:rsid w:val="00A703A5"/>
    <w:rsid w:val="00A70DF6"/>
    <w:rsid w:val="00A7100E"/>
    <w:rsid w:val="00A713B6"/>
    <w:rsid w:val="00A716AB"/>
    <w:rsid w:val="00A72DBD"/>
    <w:rsid w:val="00A75A5E"/>
    <w:rsid w:val="00A82106"/>
    <w:rsid w:val="00A83670"/>
    <w:rsid w:val="00A85706"/>
    <w:rsid w:val="00A863B0"/>
    <w:rsid w:val="00A87C88"/>
    <w:rsid w:val="00A87F6C"/>
    <w:rsid w:val="00A923FA"/>
    <w:rsid w:val="00A93699"/>
    <w:rsid w:val="00A93EC2"/>
    <w:rsid w:val="00A94197"/>
    <w:rsid w:val="00A9468D"/>
    <w:rsid w:val="00A94DE5"/>
    <w:rsid w:val="00A95B33"/>
    <w:rsid w:val="00A95E4B"/>
    <w:rsid w:val="00A97E24"/>
    <w:rsid w:val="00AA0042"/>
    <w:rsid w:val="00AA0138"/>
    <w:rsid w:val="00AA3AFA"/>
    <w:rsid w:val="00AA486A"/>
    <w:rsid w:val="00AA5058"/>
    <w:rsid w:val="00AA5178"/>
    <w:rsid w:val="00AA726E"/>
    <w:rsid w:val="00AB0215"/>
    <w:rsid w:val="00AB0BB1"/>
    <w:rsid w:val="00AB4D4D"/>
    <w:rsid w:val="00AB58F8"/>
    <w:rsid w:val="00AC0F8B"/>
    <w:rsid w:val="00AC29B4"/>
    <w:rsid w:val="00AC324A"/>
    <w:rsid w:val="00AD1631"/>
    <w:rsid w:val="00AD19CE"/>
    <w:rsid w:val="00AD1C1E"/>
    <w:rsid w:val="00AD28EC"/>
    <w:rsid w:val="00AD3D8A"/>
    <w:rsid w:val="00AD5BA0"/>
    <w:rsid w:val="00AE1706"/>
    <w:rsid w:val="00AE2478"/>
    <w:rsid w:val="00AE2A1A"/>
    <w:rsid w:val="00AE72CC"/>
    <w:rsid w:val="00AE7DD8"/>
    <w:rsid w:val="00AF0789"/>
    <w:rsid w:val="00AF3386"/>
    <w:rsid w:val="00AF343B"/>
    <w:rsid w:val="00AF7EC3"/>
    <w:rsid w:val="00B0197B"/>
    <w:rsid w:val="00B057D1"/>
    <w:rsid w:val="00B05AE4"/>
    <w:rsid w:val="00B07E72"/>
    <w:rsid w:val="00B101C8"/>
    <w:rsid w:val="00B10501"/>
    <w:rsid w:val="00B110CC"/>
    <w:rsid w:val="00B20929"/>
    <w:rsid w:val="00B20B3A"/>
    <w:rsid w:val="00B2138A"/>
    <w:rsid w:val="00B24624"/>
    <w:rsid w:val="00B25A7B"/>
    <w:rsid w:val="00B2704B"/>
    <w:rsid w:val="00B33513"/>
    <w:rsid w:val="00B3791E"/>
    <w:rsid w:val="00B37A98"/>
    <w:rsid w:val="00B425E2"/>
    <w:rsid w:val="00B437F0"/>
    <w:rsid w:val="00B455D4"/>
    <w:rsid w:val="00B45A82"/>
    <w:rsid w:val="00B46001"/>
    <w:rsid w:val="00B4741E"/>
    <w:rsid w:val="00B47E21"/>
    <w:rsid w:val="00B52C2A"/>
    <w:rsid w:val="00B53158"/>
    <w:rsid w:val="00B53192"/>
    <w:rsid w:val="00B54144"/>
    <w:rsid w:val="00B55E66"/>
    <w:rsid w:val="00B56E18"/>
    <w:rsid w:val="00B57C5E"/>
    <w:rsid w:val="00B607CE"/>
    <w:rsid w:val="00B62A44"/>
    <w:rsid w:val="00B63903"/>
    <w:rsid w:val="00B6477E"/>
    <w:rsid w:val="00B64E36"/>
    <w:rsid w:val="00B67A35"/>
    <w:rsid w:val="00B67BD0"/>
    <w:rsid w:val="00B70045"/>
    <w:rsid w:val="00B71AA4"/>
    <w:rsid w:val="00B73AC7"/>
    <w:rsid w:val="00B74093"/>
    <w:rsid w:val="00B74D93"/>
    <w:rsid w:val="00B74E24"/>
    <w:rsid w:val="00B75CE7"/>
    <w:rsid w:val="00B76697"/>
    <w:rsid w:val="00B76B2B"/>
    <w:rsid w:val="00B80CE6"/>
    <w:rsid w:val="00B82D36"/>
    <w:rsid w:val="00B83CE9"/>
    <w:rsid w:val="00B84A33"/>
    <w:rsid w:val="00B858E0"/>
    <w:rsid w:val="00B8766E"/>
    <w:rsid w:val="00B87867"/>
    <w:rsid w:val="00B910C1"/>
    <w:rsid w:val="00B9140B"/>
    <w:rsid w:val="00B92C4C"/>
    <w:rsid w:val="00B930CE"/>
    <w:rsid w:val="00B9482F"/>
    <w:rsid w:val="00B95B9A"/>
    <w:rsid w:val="00B96691"/>
    <w:rsid w:val="00BA3458"/>
    <w:rsid w:val="00BA3AD0"/>
    <w:rsid w:val="00BA745C"/>
    <w:rsid w:val="00BA76AF"/>
    <w:rsid w:val="00BB1C51"/>
    <w:rsid w:val="00BB6C34"/>
    <w:rsid w:val="00BB70B8"/>
    <w:rsid w:val="00BC172F"/>
    <w:rsid w:val="00BC4F78"/>
    <w:rsid w:val="00BC7C52"/>
    <w:rsid w:val="00BD2A11"/>
    <w:rsid w:val="00BD32D9"/>
    <w:rsid w:val="00BD434F"/>
    <w:rsid w:val="00BD4A83"/>
    <w:rsid w:val="00BD6BCB"/>
    <w:rsid w:val="00BE1570"/>
    <w:rsid w:val="00BE22C3"/>
    <w:rsid w:val="00BE2799"/>
    <w:rsid w:val="00BE3A70"/>
    <w:rsid w:val="00BE3DA7"/>
    <w:rsid w:val="00BE5C5C"/>
    <w:rsid w:val="00BE5F28"/>
    <w:rsid w:val="00BE66E9"/>
    <w:rsid w:val="00BE6A17"/>
    <w:rsid w:val="00BE6E27"/>
    <w:rsid w:val="00BE784F"/>
    <w:rsid w:val="00BE7EAA"/>
    <w:rsid w:val="00BF1390"/>
    <w:rsid w:val="00BF236D"/>
    <w:rsid w:val="00BF3D9F"/>
    <w:rsid w:val="00BF4B2A"/>
    <w:rsid w:val="00BF4F1D"/>
    <w:rsid w:val="00BF551D"/>
    <w:rsid w:val="00BF5DC9"/>
    <w:rsid w:val="00BF62D4"/>
    <w:rsid w:val="00BF6544"/>
    <w:rsid w:val="00BF7AEC"/>
    <w:rsid w:val="00C00344"/>
    <w:rsid w:val="00C02302"/>
    <w:rsid w:val="00C02F8F"/>
    <w:rsid w:val="00C0349C"/>
    <w:rsid w:val="00C04FAD"/>
    <w:rsid w:val="00C05696"/>
    <w:rsid w:val="00C060DF"/>
    <w:rsid w:val="00C06EB1"/>
    <w:rsid w:val="00C106CF"/>
    <w:rsid w:val="00C1125B"/>
    <w:rsid w:val="00C12946"/>
    <w:rsid w:val="00C138D0"/>
    <w:rsid w:val="00C1477A"/>
    <w:rsid w:val="00C166CF"/>
    <w:rsid w:val="00C2093F"/>
    <w:rsid w:val="00C20A0A"/>
    <w:rsid w:val="00C215C6"/>
    <w:rsid w:val="00C216EF"/>
    <w:rsid w:val="00C21A15"/>
    <w:rsid w:val="00C21C4B"/>
    <w:rsid w:val="00C227F9"/>
    <w:rsid w:val="00C22D52"/>
    <w:rsid w:val="00C26AB0"/>
    <w:rsid w:val="00C30246"/>
    <w:rsid w:val="00C309CC"/>
    <w:rsid w:val="00C31E29"/>
    <w:rsid w:val="00C3386C"/>
    <w:rsid w:val="00C34600"/>
    <w:rsid w:val="00C35E7B"/>
    <w:rsid w:val="00C36006"/>
    <w:rsid w:val="00C457CB"/>
    <w:rsid w:val="00C46225"/>
    <w:rsid w:val="00C47338"/>
    <w:rsid w:val="00C47529"/>
    <w:rsid w:val="00C47C84"/>
    <w:rsid w:val="00C51DD1"/>
    <w:rsid w:val="00C541E2"/>
    <w:rsid w:val="00C547DA"/>
    <w:rsid w:val="00C6038D"/>
    <w:rsid w:val="00C60E17"/>
    <w:rsid w:val="00C625C6"/>
    <w:rsid w:val="00C626D1"/>
    <w:rsid w:val="00C62AE7"/>
    <w:rsid w:val="00C64657"/>
    <w:rsid w:val="00C657F1"/>
    <w:rsid w:val="00C663D1"/>
    <w:rsid w:val="00C6694E"/>
    <w:rsid w:val="00C70825"/>
    <w:rsid w:val="00C71436"/>
    <w:rsid w:val="00C7235A"/>
    <w:rsid w:val="00C72F32"/>
    <w:rsid w:val="00C750FF"/>
    <w:rsid w:val="00C7675F"/>
    <w:rsid w:val="00C8017E"/>
    <w:rsid w:val="00C81E38"/>
    <w:rsid w:val="00C82157"/>
    <w:rsid w:val="00C8275B"/>
    <w:rsid w:val="00C83800"/>
    <w:rsid w:val="00C84EEA"/>
    <w:rsid w:val="00C857AC"/>
    <w:rsid w:val="00C86428"/>
    <w:rsid w:val="00C867DF"/>
    <w:rsid w:val="00C86B57"/>
    <w:rsid w:val="00C8707C"/>
    <w:rsid w:val="00C914BC"/>
    <w:rsid w:val="00C937BF"/>
    <w:rsid w:val="00C945CA"/>
    <w:rsid w:val="00C956B5"/>
    <w:rsid w:val="00C958DF"/>
    <w:rsid w:val="00C97540"/>
    <w:rsid w:val="00CA0FA8"/>
    <w:rsid w:val="00CA24C4"/>
    <w:rsid w:val="00CA31D3"/>
    <w:rsid w:val="00CA6135"/>
    <w:rsid w:val="00CB1757"/>
    <w:rsid w:val="00CB29FE"/>
    <w:rsid w:val="00CB4DBC"/>
    <w:rsid w:val="00CB5C2F"/>
    <w:rsid w:val="00CB5E04"/>
    <w:rsid w:val="00CB6B2C"/>
    <w:rsid w:val="00CC06E3"/>
    <w:rsid w:val="00CC1044"/>
    <w:rsid w:val="00CC2528"/>
    <w:rsid w:val="00CC25FF"/>
    <w:rsid w:val="00CC34D1"/>
    <w:rsid w:val="00CC39F9"/>
    <w:rsid w:val="00CC7600"/>
    <w:rsid w:val="00CD0E3F"/>
    <w:rsid w:val="00CD0F4C"/>
    <w:rsid w:val="00CD1C4C"/>
    <w:rsid w:val="00CD2502"/>
    <w:rsid w:val="00CD3284"/>
    <w:rsid w:val="00CD4A76"/>
    <w:rsid w:val="00CD5BF8"/>
    <w:rsid w:val="00CD5F00"/>
    <w:rsid w:val="00CD5FA0"/>
    <w:rsid w:val="00CD6167"/>
    <w:rsid w:val="00CD74E0"/>
    <w:rsid w:val="00CD75E9"/>
    <w:rsid w:val="00CE1D29"/>
    <w:rsid w:val="00CE224B"/>
    <w:rsid w:val="00CE2988"/>
    <w:rsid w:val="00CE3825"/>
    <w:rsid w:val="00CE3E74"/>
    <w:rsid w:val="00CE4AE1"/>
    <w:rsid w:val="00CE4AE8"/>
    <w:rsid w:val="00CE55F0"/>
    <w:rsid w:val="00CE60CC"/>
    <w:rsid w:val="00CE67CA"/>
    <w:rsid w:val="00CF0678"/>
    <w:rsid w:val="00CF1621"/>
    <w:rsid w:val="00CF2742"/>
    <w:rsid w:val="00CF5B41"/>
    <w:rsid w:val="00CF67AF"/>
    <w:rsid w:val="00CF71EE"/>
    <w:rsid w:val="00CF7C63"/>
    <w:rsid w:val="00CF7FA7"/>
    <w:rsid w:val="00D01BC8"/>
    <w:rsid w:val="00D02428"/>
    <w:rsid w:val="00D059F5"/>
    <w:rsid w:val="00D05D2E"/>
    <w:rsid w:val="00D07A84"/>
    <w:rsid w:val="00D1091C"/>
    <w:rsid w:val="00D10D43"/>
    <w:rsid w:val="00D1482E"/>
    <w:rsid w:val="00D15042"/>
    <w:rsid w:val="00D16A51"/>
    <w:rsid w:val="00D20ABE"/>
    <w:rsid w:val="00D220E8"/>
    <w:rsid w:val="00D2226D"/>
    <w:rsid w:val="00D2274F"/>
    <w:rsid w:val="00D25849"/>
    <w:rsid w:val="00D26B06"/>
    <w:rsid w:val="00D31592"/>
    <w:rsid w:val="00D373ED"/>
    <w:rsid w:val="00D4019D"/>
    <w:rsid w:val="00D408E8"/>
    <w:rsid w:val="00D41099"/>
    <w:rsid w:val="00D47935"/>
    <w:rsid w:val="00D5085F"/>
    <w:rsid w:val="00D52052"/>
    <w:rsid w:val="00D520DB"/>
    <w:rsid w:val="00D57580"/>
    <w:rsid w:val="00D6245F"/>
    <w:rsid w:val="00D646AF"/>
    <w:rsid w:val="00D67081"/>
    <w:rsid w:val="00D70404"/>
    <w:rsid w:val="00D70BF4"/>
    <w:rsid w:val="00D70DB6"/>
    <w:rsid w:val="00D71121"/>
    <w:rsid w:val="00D71363"/>
    <w:rsid w:val="00D72D8A"/>
    <w:rsid w:val="00D754FD"/>
    <w:rsid w:val="00D80188"/>
    <w:rsid w:val="00D8368E"/>
    <w:rsid w:val="00D8457F"/>
    <w:rsid w:val="00D85428"/>
    <w:rsid w:val="00D873B4"/>
    <w:rsid w:val="00D878F0"/>
    <w:rsid w:val="00D90730"/>
    <w:rsid w:val="00D91962"/>
    <w:rsid w:val="00D94378"/>
    <w:rsid w:val="00D94A80"/>
    <w:rsid w:val="00D9607E"/>
    <w:rsid w:val="00D96082"/>
    <w:rsid w:val="00D96EBA"/>
    <w:rsid w:val="00DA223B"/>
    <w:rsid w:val="00DA3826"/>
    <w:rsid w:val="00DA6419"/>
    <w:rsid w:val="00DB2AB3"/>
    <w:rsid w:val="00DC11C2"/>
    <w:rsid w:val="00DC386E"/>
    <w:rsid w:val="00DC418D"/>
    <w:rsid w:val="00DC665C"/>
    <w:rsid w:val="00DC772E"/>
    <w:rsid w:val="00DD0AA9"/>
    <w:rsid w:val="00DD0BF6"/>
    <w:rsid w:val="00DD0EB7"/>
    <w:rsid w:val="00DD2231"/>
    <w:rsid w:val="00DD29D2"/>
    <w:rsid w:val="00DD3252"/>
    <w:rsid w:val="00DD6B61"/>
    <w:rsid w:val="00DD7BF9"/>
    <w:rsid w:val="00DE3278"/>
    <w:rsid w:val="00DE34D5"/>
    <w:rsid w:val="00DE4F06"/>
    <w:rsid w:val="00DE5FC7"/>
    <w:rsid w:val="00DE7651"/>
    <w:rsid w:val="00DE7806"/>
    <w:rsid w:val="00DF1816"/>
    <w:rsid w:val="00DF24E4"/>
    <w:rsid w:val="00DF2A85"/>
    <w:rsid w:val="00DF3393"/>
    <w:rsid w:val="00DF4C91"/>
    <w:rsid w:val="00DF5ABB"/>
    <w:rsid w:val="00DF617C"/>
    <w:rsid w:val="00DF6E90"/>
    <w:rsid w:val="00DF7300"/>
    <w:rsid w:val="00E00106"/>
    <w:rsid w:val="00E0129F"/>
    <w:rsid w:val="00E058A3"/>
    <w:rsid w:val="00E06EAB"/>
    <w:rsid w:val="00E0709E"/>
    <w:rsid w:val="00E077C7"/>
    <w:rsid w:val="00E07AC5"/>
    <w:rsid w:val="00E07CC6"/>
    <w:rsid w:val="00E106FE"/>
    <w:rsid w:val="00E13A43"/>
    <w:rsid w:val="00E171BB"/>
    <w:rsid w:val="00E17527"/>
    <w:rsid w:val="00E2089E"/>
    <w:rsid w:val="00E251C6"/>
    <w:rsid w:val="00E257A8"/>
    <w:rsid w:val="00E2672F"/>
    <w:rsid w:val="00E26976"/>
    <w:rsid w:val="00E27CC9"/>
    <w:rsid w:val="00E304CD"/>
    <w:rsid w:val="00E34904"/>
    <w:rsid w:val="00E3578C"/>
    <w:rsid w:val="00E3601B"/>
    <w:rsid w:val="00E36679"/>
    <w:rsid w:val="00E366F2"/>
    <w:rsid w:val="00E36EF2"/>
    <w:rsid w:val="00E40A8C"/>
    <w:rsid w:val="00E42BDD"/>
    <w:rsid w:val="00E44D16"/>
    <w:rsid w:val="00E45F15"/>
    <w:rsid w:val="00E46BCC"/>
    <w:rsid w:val="00E46C89"/>
    <w:rsid w:val="00E46D4A"/>
    <w:rsid w:val="00E47BC4"/>
    <w:rsid w:val="00E502E0"/>
    <w:rsid w:val="00E51833"/>
    <w:rsid w:val="00E548AA"/>
    <w:rsid w:val="00E56ECB"/>
    <w:rsid w:val="00E60361"/>
    <w:rsid w:val="00E60ED1"/>
    <w:rsid w:val="00E619F2"/>
    <w:rsid w:val="00E64539"/>
    <w:rsid w:val="00E679D2"/>
    <w:rsid w:val="00E67DF8"/>
    <w:rsid w:val="00E70BF5"/>
    <w:rsid w:val="00E713C2"/>
    <w:rsid w:val="00E71D2C"/>
    <w:rsid w:val="00E73522"/>
    <w:rsid w:val="00E73783"/>
    <w:rsid w:val="00E7576A"/>
    <w:rsid w:val="00E77709"/>
    <w:rsid w:val="00E77B76"/>
    <w:rsid w:val="00E77BB8"/>
    <w:rsid w:val="00E82D84"/>
    <w:rsid w:val="00E83D06"/>
    <w:rsid w:val="00E853AD"/>
    <w:rsid w:val="00E877EB"/>
    <w:rsid w:val="00E879FA"/>
    <w:rsid w:val="00E90682"/>
    <w:rsid w:val="00E925F6"/>
    <w:rsid w:val="00E93E89"/>
    <w:rsid w:val="00E943FD"/>
    <w:rsid w:val="00E947DC"/>
    <w:rsid w:val="00E96B8A"/>
    <w:rsid w:val="00E96F50"/>
    <w:rsid w:val="00E97840"/>
    <w:rsid w:val="00E97AA5"/>
    <w:rsid w:val="00E97BF3"/>
    <w:rsid w:val="00E97EBD"/>
    <w:rsid w:val="00EA18E8"/>
    <w:rsid w:val="00EA491E"/>
    <w:rsid w:val="00EA6387"/>
    <w:rsid w:val="00EB0579"/>
    <w:rsid w:val="00EB176D"/>
    <w:rsid w:val="00EB2D35"/>
    <w:rsid w:val="00EB33F2"/>
    <w:rsid w:val="00EB5947"/>
    <w:rsid w:val="00EB5D97"/>
    <w:rsid w:val="00EB6F9F"/>
    <w:rsid w:val="00EC32CF"/>
    <w:rsid w:val="00EC4BA2"/>
    <w:rsid w:val="00EC5F07"/>
    <w:rsid w:val="00EC6E0A"/>
    <w:rsid w:val="00ED042A"/>
    <w:rsid w:val="00ED0BB0"/>
    <w:rsid w:val="00ED0DAF"/>
    <w:rsid w:val="00ED0F75"/>
    <w:rsid w:val="00ED33B6"/>
    <w:rsid w:val="00ED4951"/>
    <w:rsid w:val="00ED4B3C"/>
    <w:rsid w:val="00ED53DF"/>
    <w:rsid w:val="00ED680B"/>
    <w:rsid w:val="00EE05C2"/>
    <w:rsid w:val="00EE3C13"/>
    <w:rsid w:val="00EE41C0"/>
    <w:rsid w:val="00EE66BD"/>
    <w:rsid w:val="00EE75A6"/>
    <w:rsid w:val="00EE7899"/>
    <w:rsid w:val="00EF0852"/>
    <w:rsid w:val="00EF2883"/>
    <w:rsid w:val="00EF347F"/>
    <w:rsid w:val="00EF3CD7"/>
    <w:rsid w:val="00EF46A6"/>
    <w:rsid w:val="00EF56AE"/>
    <w:rsid w:val="00EF58A1"/>
    <w:rsid w:val="00EF61DB"/>
    <w:rsid w:val="00EF7776"/>
    <w:rsid w:val="00F007EE"/>
    <w:rsid w:val="00F01BBB"/>
    <w:rsid w:val="00F03CF4"/>
    <w:rsid w:val="00F047B0"/>
    <w:rsid w:val="00F10339"/>
    <w:rsid w:val="00F11842"/>
    <w:rsid w:val="00F12176"/>
    <w:rsid w:val="00F12D56"/>
    <w:rsid w:val="00F133E1"/>
    <w:rsid w:val="00F165E3"/>
    <w:rsid w:val="00F16754"/>
    <w:rsid w:val="00F21319"/>
    <w:rsid w:val="00F2480C"/>
    <w:rsid w:val="00F24828"/>
    <w:rsid w:val="00F251E6"/>
    <w:rsid w:val="00F25643"/>
    <w:rsid w:val="00F25CBD"/>
    <w:rsid w:val="00F276BC"/>
    <w:rsid w:val="00F30969"/>
    <w:rsid w:val="00F3319F"/>
    <w:rsid w:val="00F3370B"/>
    <w:rsid w:val="00F33777"/>
    <w:rsid w:val="00F34091"/>
    <w:rsid w:val="00F347C0"/>
    <w:rsid w:val="00F37E0B"/>
    <w:rsid w:val="00F43DBE"/>
    <w:rsid w:val="00F4468D"/>
    <w:rsid w:val="00F45792"/>
    <w:rsid w:val="00F46C20"/>
    <w:rsid w:val="00F51C31"/>
    <w:rsid w:val="00F5287D"/>
    <w:rsid w:val="00F540CC"/>
    <w:rsid w:val="00F5487C"/>
    <w:rsid w:val="00F55287"/>
    <w:rsid w:val="00F55C57"/>
    <w:rsid w:val="00F55FAC"/>
    <w:rsid w:val="00F56119"/>
    <w:rsid w:val="00F56A44"/>
    <w:rsid w:val="00F56AEE"/>
    <w:rsid w:val="00F622E3"/>
    <w:rsid w:val="00F63740"/>
    <w:rsid w:val="00F64B84"/>
    <w:rsid w:val="00F66B91"/>
    <w:rsid w:val="00F67EC8"/>
    <w:rsid w:val="00F71289"/>
    <w:rsid w:val="00F7248F"/>
    <w:rsid w:val="00F7281C"/>
    <w:rsid w:val="00F730B1"/>
    <w:rsid w:val="00F74058"/>
    <w:rsid w:val="00F75CD8"/>
    <w:rsid w:val="00F76EB8"/>
    <w:rsid w:val="00F80176"/>
    <w:rsid w:val="00F815D8"/>
    <w:rsid w:val="00F820E5"/>
    <w:rsid w:val="00F82422"/>
    <w:rsid w:val="00F8489B"/>
    <w:rsid w:val="00F850F2"/>
    <w:rsid w:val="00F86137"/>
    <w:rsid w:val="00F86AA0"/>
    <w:rsid w:val="00F86DC5"/>
    <w:rsid w:val="00F875F7"/>
    <w:rsid w:val="00F93D68"/>
    <w:rsid w:val="00F94DF1"/>
    <w:rsid w:val="00F952DB"/>
    <w:rsid w:val="00F97C2C"/>
    <w:rsid w:val="00FA1082"/>
    <w:rsid w:val="00FA562A"/>
    <w:rsid w:val="00FB0949"/>
    <w:rsid w:val="00FB150D"/>
    <w:rsid w:val="00FB432B"/>
    <w:rsid w:val="00FB575F"/>
    <w:rsid w:val="00FC30AC"/>
    <w:rsid w:val="00FD241A"/>
    <w:rsid w:val="00FD2529"/>
    <w:rsid w:val="00FD3022"/>
    <w:rsid w:val="00FD323D"/>
    <w:rsid w:val="00FD3C60"/>
    <w:rsid w:val="00FD449A"/>
    <w:rsid w:val="00FD6CBF"/>
    <w:rsid w:val="00FD7DE4"/>
    <w:rsid w:val="00FE01D0"/>
    <w:rsid w:val="00FE1032"/>
    <w:rsid w:val="00FE11AD"/>
    <w:rsid w:val="00FE23F5"/>
    <w:rsid w:val="00FE6AAA"/>
    <w:rsid w:val="00FE7295"/>
    <w:rsid w:val="00FF0B09"/>
    <w:rsid w:val="00FF0DF8"/>
    <w:rsid w:val="00FF1A83"/>
    <w:rsid w:val="00FF1F44"/>
    <w:rsid w:val="00FF2255"/>
    <w:rsid w:val="00FF39FD"/>
    <w:rsid w:val="00FF621E"/>
    <w:rsid w:val="00FF62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7D60F8"/>
  <w15:docId w15:val="{FEC5AE0C-AE1E-4F0A-B57E-D31AD5CD64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nhideWhenUsed="1"/>
    <w:lsdException w:name="List Bullet" w:semiHidden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iPriority="99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iPriority="99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f1">
    <w:name w:val="Normal"/>
    <w:qFormat/>
    <w:rsid w:val="0065472C"/>
    <w:pPr>
      <w:spacing w:before="100" w:after="10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1">
    <w:name w:val="heading 1"/>
    <w:aliases w:val="H1,.,Название спецификации,h:1,h:1app,TF-Overskrift 1,H11,R1,Titre 0"/>
    <w:basedOn w:val="af1"/>
    <w:next w:val="af1"/>
    <w:link w:val="10"/>
    <w:qFormat/>
    <w:rsid w:val="0065472C"/>
    <w:pPr>
      <w:keepNext/>
      <w:pageBreakBefore/>
      <w:numPr>
        <w:numId w:val="2"/>
      </w:numPr>
      <w:spacing w:before="240" w:after="60"/>
      <w:outlineLvl w:val="0"/>
    </w:pPr>
    <w:rPr>
      <w:b/>
      <w:caps/>
      <w:kern w:val="28"/>
      <w:sz w:val="28"/>
    </w:rPr>
  </w:style>
  <w:style w:type="paragraph" w:styleId="20">
    <w:name w:val="heading 2"/>
    <w:aliases w:val="contract,H2,h2,2,Numbered text 3,heading 2,Подраздел,21,22,211,h:2,h:2app,T2,TF-Overskrit 2,Title2,ITT t2,PA Major Section,TE Heading 2,Livello 2,R2,H21,heading 2+ Indent: Left 0.25 in,título 2,TITRE 2,1st level heading,l2,level 2 no toc,A"/>
    <w:basedOn w:val="1"/>
    <w:next w:val="af1"/>
    <w:link w:val="21"/>
    <w:qFormat/>
    <w:rsid w:val="0089299A"/>
    <w:pPr>
      <w:pageBreakBefore w:val="0"/>
      <w:numPr>
        <w:numId w:val="43"/>
      </w:numPr>
      <w:spacing w:before="0" w:after="120"/>
      <w:contextualSpacing/>
      <w:outlineLvl w:val="1"/>
    </w:pPr>
    <w:rPr>
      <w:bCs/>
      <w:caps w:val="0"/>
      <w:szCs w:val="28"/>
    </w:rPr>
  </w:style>
  <w:style w:type="paragraph" w:styleId="30">
    <w:name w:val="heading 3"/>
    <w:aliases w:val="o,H3,3,h:3,h,31,ITT t3,PA Minor Section,TE Heading,Title3,list,l3,Level 3 Head,heading 3,h3,H31,H32,H33,H34,H35,título 3,subhead,1.,TF-Overskrift 3,Titre3,alltoc,Table3,3heading,Heading 3 - old,orderpara2,l31,32,l32,33,l33,34,l34,35,l35"/>
    <w:basedOn w:val="20"/>
    <w:next w:val="af1"/>
    <w:link w:val="31"/>
    <w:qFormat/>
    <w:rsid w:val="0065472C"/>
    <w:pPr>
      <w:numPr>
        <w:ilvl w:val="2"/>
        <w:numId w:val="0"/>
      </w:numPr>
      <w:spacing w:after="240"/>
      <w:outlineLvl w:val="2"/>
    </w:pPr>
  </w:style>
  <w:style w:type="paragraph" w:styleId="41">
    <w:name w:val="heading 4"/>
    <w:aliases w:val="H4,Заголовок 4 (Приложение)"/>
    <w:basedOn w:val="30"/>
    <w:next w:val="af1"/>
    <w:link w:val="42"/>
    <w:qFormat/>
    <w:rsid w:val="0089299A"/>
    <w:pPr>
      <w:numPr>
        <w:ilvl w:val="1"/>
        <w:numId w:val="37"/>
      </w:numPr>
      <w:tabs>
        <w:tab w:val="left" w:pos="1560"/>
      </w:tabs>
      <w:outlineLvl w:val="3"/>
    </w:pPr>
  </w:style>
  <w:style w:type="paragraph" w:styleId="51">
    <w:name w:val="heading 5"/>
    <w:basedOn w:val="41"/>
    <w:next w:val="af1"/>
    <w:link w:val="52"/>
    <w:qFormat/>
    <w:rsid w:val="0065472C"/>
    <w:pPr>
      <w:numPr>
        <w:ilvl w:val="4"/>
      </w:numPr>
      <w:tabs>
        <w:tab w:val="clear" w:pos="1560"/>
        <w:tab w:val="left" w:pos="1701"/>
      </w:tabs>
      <w:outlineLvl w:val="4"/>
    </w:pPr>
  </w:style>
  <w:style w:type="paragraph" w:styleId="6">
    <w:name w:val="heading 6"/>
    <w:basedOn w:val="af1"/>
    <w:next w:val="af1"/>
    <w:link w:val="60"/>
    <w:qFormat/>
    <w:rsid w:val="0065472C"/>
    <w:pPr>
      <w:keepNext/>
      <w:tabs>
        <w:tab w:val="num" w:pos="1152"/>
      </w:tabs>
      <w:spacing w:before="0" w:after="0"/>
      <w:ind w:left="1152" w:hanging="1152"/>
      <w:jc w:val="both"/>
      <w:outlineLvl w:val="5"/>
    </w:pPr>
    <w:rPr>
      <w:rFonts w:ascii="MS Sans Serif" w:hAnsi="MS Sans Serif"/>
    </w:rPr>
  </w:style>
  <w:style w:type="paragraph" w:styleId="7">
    <w:name w:val="heading 7"/>
    <w:basedOn w:val="af1"/>
    <w:next w:val="af1"/>
    <w:link w:val="70"/>
    <w:qFormat/>
    <w:rsid w:val="0065472C"/>
    <w:pPr>
      <w:keepNext/>
      <w:tabs>
        <w:tab w:val="num" w:pos="1296"/>
      </w:tabs>
      <w:spacing w:before="0" w:after="0"/>
      <w:ind w:left="1296" w:right="-654" w:hanging="1296"/>
      <w:jc w:val="center"/>
      <w:outlineLvl w:val="6"/>
    </w:pPr>
    <w:rPr>
      <w:b/>
      <w:sz w:val="22"/>
    </w:rPr>
  </w:style>
  <w:style w:type="paragraph" w:styleId="8">
    <w:name w:val="heading 8"/>
    <w:basedOn w:val="af1"/>
    <w:next w:val="af1"/>
    <w:link w:val="80"/>
    <w:qFormat/>
    <w:rsid w:val="0065472C"/>
    <w:pPr>
      <w:keepNext/>
      <w:tabs>
        <w:tab w:val="num" w:pos="1440"/>
      </w:tabs>
      <w:spacing w:before="0" w:after="0"/>
      <w:ind w:left="1440" w:hanging="1440"/>
      <w:jc w:val="both"/>
      <w:outlineLvl w:val="7"/>
    </w:pPr>
  </w:style>
  <w:style w:type="paragraph" w:styleId="9">
    <w:name w:val="heading 9"/>
    <w:basedOn w:val="af1"/>
    <w:next w:val="af1"/>
    <w:link w:val="90"/>
    <w:qFormat/>
    <w:rsid w:val="0065472C"/>
    <w:pPr>
      <w:keepNext/>
      <w:tabs>
        <w:tab w:val="num" w:pos="1584"/>
      </w:tabs>
      <w:spacing w:before="0" w:after="0"/>
      <w:ind w:left="1584" w:hanging="1584"/>
      <w:outlineLvl w:val="8"/>
    </w:pPr>
    <w:rPr>
      <w:rFonts w:ascii="MS Sans Serif" w:hAnsi="MS Sans Serif"/>
    </w:rPr>
  </w:style>
  <w:style w:type="character" w:default="1" w:styleId="af2">
    <w:name w:val="Default Paragraph Font"/>
    <w:uiPriority w:val="1"/>
    <w:semiHidden/>
    <w:unhideWhenUsed/>
  </w:style>
  <w:style w:type="table" w:default="1" w:styleId="af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f4">
    <w:name w:val="No List"/>
    <w:uiPriority w:val="99"/>
    <w:semiHidden/>
    <w:unhideWhenUsed/>
  </w:style>
  <w:style w:type="character" w:customStyle="1" w:styleId="10">
    <w:name w:val="Заголовок 1 Знак"/>
    <w:aliases w:val="H1 Знак,. Знак,Название спецификации Знак,h:1 Знак,h:1app Знак,TF-Overskrift 1 Знак,H11 Знак,R1 Знак,Titre 0 Знак"/>
    <w:basedOn w:val="af2"/>
    <w:link w:val="1"/>
    <w:rsid w:val="0065472C"/>
    <w:rPr>
      <w:rFonts w:ascii="Times New Roman" w:eastAsia="Times New Roman" w:hAnsi="Times New Roman" w:cs="Times New Roman"/>
      <w:b/>
      <w:caps/>
      <w:kern w:val="28"/>
      <w:sz w:val="28"/>
      <w:szCs w:val="20"/>
      <w:lang w:eastAsia="ru-RU"/>
    </w:rPr>
  </w:style>
  <w:style w:type="character" w:customStyle="1" w:styleId="21">
    <w:name w:val="Заголовок 2 Знак"/>
    <w:aliases w:val="contract Знак,H2 Знак,h2 Знак,2 Знак,Numbered text 3 Знак,heading 2 Знак,Подраздел Знак,21 Знак,22 Знак,211 Знак,h:2 Знак,h:2app Знак,T2 Знак,TF-Overskrit 2 Знак,Title2 Знак,ITT t2 Знак,PA Major Section Знак,TE Heading 2 Знак,R2 Знак"/>
    <w:basedOn w:val="af2"/>
    <w:link w:val="20"/>
    <w:rsid w:val="0089299A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31">
    <w:name w:val="Заголовок 3 Знак"/>
    <w:aliases w:val="o Знак,H3 Знак,3 Знак,h:3 Знак,h Знак,31 Знак,ITT t3 Знак,PA Minor Section Знак,TE Heading Знак,Title3 Знак,list Знак,l3 Знак,Level 3 Head Знак,heading 3 Знак,h3 Знак,H31 Знак,H32 Знак,H33 Знак,H34 Знак,H35 Знак,título 3 Знак,1. Знак"/>
    <w:basedOn w:val="af2"/>
    <w:link w:val="30"/>
    <w:rsid w:val="0065472C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42">
    <w:name w:val="Заголовок 4 Знак"/>
    <w:aliases w:val="H4 Знак,Заголовок 4 (Приложение) Знак"/>
    <w:basedOn w:val="af2"/>
    <w:link w:val="41"/>
    <w:rsid w:val="0089299A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character" w:customStyle="1" w:styleId="52">
    <w:name w:val="Заголовок 5 Знак"/>
    <w:basedOn w:val="af2"/>
    <w:link w:val="51"/>
    <w:rsid w:val="0065472C"/>
    <w:rPr>
      <w:rFonts w:ascii="Times New Roman" w:eastAsia="Times New Roman" w:hAnsi="Times New Roman" w:cs="Times New Roman"/>
      <w:b/>
      <w:bCs/>
      <w:kern w:val="28"/>
      <w:sz w:val="28"/>
      <w:szCs w:val="28"/>
      <w:lang w:eastAsia="ru-RU"/>
    </w:rPr>
  </w:style>
  <w:style w:type="paragraph" w:customStyle="1" w:styleId="BulletList">
    <w:name w:val="Bullet List"/>
    <w:basedOn w:val="af1"/>
    <w:link w:val="BulletListChar1"/>
    <w:qFormat/>
    <w:rsid w:val="0065472C"/>
    <w:pPr>
      <w:numPr>
        <w:numId w:val="1"/>
      </w:numPr>
      <w:spacing w:before="0" w:after="0" w:line="276" w:lineRule="auto"/>
      <w:jc w:val="both"/>
    </w:pPr>
    <w:rPr>
      <w:sz w:val="28"/>
      <w:szCs w:val="28"/>
      <w:lang w:bidi="en-US"/>
    </w:rPr>
  </w:style>
  <w:style w:type="character" w:customStyle="1" w:styleId="BulletListChar1">
    <w:name w:val="Bullet List Char1"/>
    <w:link w:val="BulletList"/>
    <w:rsid w:val="0065472C"/>
    <w:rPr>
      <w:rFonts w:ascii="Times New Roman" w:eastAsia="Times New Roman" w:hAnsi="Times New Roman" w:cs="Times New Roman"/>
      <w:sz w:val="28"/>
      <w:szCs w:val="28"/>
      <w:lang w:eastAsia="ru-RU" w:bidi="en-US"/>
    </w:rPr>
  </w:style>
  <w:style w:type="paragraph" w:customStyle="1" w:styleId="ListLevel2">
    <w:name w:val="List Level 2"/>
    <w:basedOn w:val="BulletList"/>
    <w:qFormat/>
    <w:rsid w:val="0065472C"/>
    <w:pPr>
      <w:numPr>
        <w:ilvl w:val="1"/>
      </w:numPr>
    </w:pPr>
  </w:style>
  <w:style w:type="paragraph" w:customStyle="1" w:styleId="ListLevel3">
    <w:name w:val="List Level 3"/>
    <w:basedOn w:val="ListLevel2"/>
    <w:qFormat/>
    <w:rsid w:val="0065472C"/>
    <w:pPr>
      <w:numPr>
        <w:ilvl w:val="2"/>
      </w:numPr>
      <w:tabs>
        <w:tab w:val="num" w:pos="643"/>
      </w:tabs>
      <w:ind w:left="2127" w:hanging="284"/>
    </w:pPr>
  </w:style>
  <w:style w:type="paragraph" w:customStyle="1" w:styleId="OTRTITULnew">
    <w:name w:val="OTR_TITUL_new"/>
    <w:basedOn w:val="af1"/>
    <w:semiHidden/>
    <w:rsid w:val="0065472C"/>
    <w:pPr>
      <w:spacing w:before="0" w:after="0" w:line="360" w:lineRule="auto"/>
      <w:jc w:val="center"/>
    </w:pPr>
    <w:rPr>
      <w:sz w:val="28"/>
      <w:szCs w:val="28"/>
    </w:rPr>
  </w:style>
  <w:style w:type="paragraph" w:customStyle="1" w:styleId="OTRTitulnamedoc">
    <w:name w:val="OTR_Titul_name_doc"/>
    <w:basedOn w:val="af1"/>
    <w:semiHidden/>
    <w:rsid w:val="0065472C"/>
    <w:pPr>
      <w:spacing w:before="200" w:after="400"/>
      <w:contextualSpacing/>
      <w:jc w:val="center"/>
    </w:pPr>
    <w:rPr>
      <w:b/>
      <w:sz w:val="32"/>
      <w:szCs w:val="28"/>
    </w:rPr>
  </w:style>
  <w:style w:type="character" w:customStyle="1" w:styleId="60">
    <w:name w:val="Заголовок 6 Знак"/>
    <w:basedOn w:val="af2"/>
    <w:link w:val="6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character" w:customStyle="1" w:styleId="70">
    <w:name w:val="Заголовок 7 Знак"/>
    <w:basedOn w:val="af2"/>
    <w:link w:val="7"/>
    <w:rsid w:val="0065472C"/>
    <w:rPr>
      <w:rFonts w:ascii="Times New Roman" w:eastAsia="Times New Roman" w:hAnsi="Times New Roman" w:cs="Times New Roman"/>
      <w:b/>
      <w:szCs w:val="20"/>
      <w:lang w:eastAsia="ru-RU"/>
    </w:rPr>
  </w:style>
  <w:style w:type="character" w:customStyle="1" w:styleId="80">
    <w:name w:val="Заголовок 8 Знак"/>
    <w:basedOn w:val="af2"/>
    <w:link w:val="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90">
    <w:name w:val="Заголовок 9 Знак"/>
    <w:basedOn w:val="af2"/>
    <w:link w:val="9"/>
    <w:rsid w:val="0065472C"/>
    <w:rPr>
      <w:rFonts w:ascii="MS Sans Serif" w:eastAsia="Times New Roman" w:hAnsi="MS Sans Serif" w:cs="Times New Roman"/>
      <w:sz w:val="24"/>
      <w:szCs w:val="20"/>
      <w:lang w:eastAsia="ru-RU"/>
    </w:rPr>
  </w:style>
  <w:style w:type="paragraph" w:customStyle="1" w:styleId="11">
    <w:name w:val="Основной текст с отступом1"/>
    <w:basedOn w:val="af1"/>
    <w:rsid w:val="0065472C"/>
    <w:pPr>
      <w:spacing w:before="0" w:after="0"/>
      <w:ind w:firstLine="720"/>
    </w:pPr>
    <w:rPr>
      <w:rFonts w:ascii="Courier New" w:hAnsi="Courier New"/>
      <w:sz w:val="20"/>
    </w:rPr>
  </w:style>
  <w:style w:type="paragraph" w:styleId="af5">
    <w:name w:val="Block Text"/>
    <w:basedOn w:val="af1"/>
    <w:rsid w:val="0065472C"/>
    <w:pPr>
      <w:spacing w:before="0" w:after="0"/>
      <w:ind w:left="720" w:right="1035" w:firstLine="720"/>
    </w:pPr>
    <w:rPr>
      <w:rFonts w:ascii="Arial" w:hAnsi="Arial"/>
      <w:b/>
    </w:rPr>
  </w:style>
  <w:style w:type="paragraph" w:styleId="af6">
    <w:name w:val="header"/>
    <w:basedOn w:val="af1"/>
    <w:link w:val="af7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7">
    <w:name w:val="Верхний колонтитул Знак"/>
    <w:basedOn w:val="af2"/>
    <w:link w:val="af6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paragraph" w:styleId="af8">
    <w:name w:val="footer"/>
    <w:basedOn w:val="af1"/>
    <w:link w:val="af9"/>
    <w:uiPriority w:val="99"/>
    <w:rsid w:val="0065472C"/>
    <w:pPr>
      <w:tabs>
        <w:tab w:val="center" w:pos="4153"/>
        <w:tab w:val="right" w:pos="8306"/>
      </w:tabs>
      <w:spacing w:before="0" w:after="0"/>
    </w:pPr>
    <w:rPr>
      <w:rFonts w:ascii="MS Sans Serif" w:hAnsi="MS Sans Serif"/>
      <w:sz w:val="20"/>
    </w:rPr>
  </w:style>
  <w:style w:type="character" w:customStyle="1" w:styleId="af9">
    <w:name w:val="Нижний колонтитул Знак"/>
    <w:basedOn w:val="af2"/>
    <w:link w:val="af8"/>
    <w:uiPriority w:val="99"/>
    <w:rsid w:val="0065472C"/>
    <w:rPr>
      <w:rFonts w:ascii="MS Sans Serif" w:eastAsia="Times New Roman" w:hAnsi="MS Sans Serif" w:cs="Times New Roman"/>
      <w:sz w:val="20"/>
      <w:szCs w:val="20"/>
      <w:lang w:eastAsia="ru-RU"/>
    </w:rPr>
  </w:style>
  <w:style w:type="character" w:styleId="afa">
    <w:name w:val="page number"/>
    <w:basedOn w:val="af2"/>
    <w:rsid w:val="0065472C"/>
  </w:style>
  <w:style w:type="paragraph" w:styleId="12">
    <w:name w:val="toc 1"/>
    <w:basedOn w:val="af1"/>
    <w:next w:val="af1"/>
    <w:autoRedefine/>
    <w:uiPriority w:val="39"/>
    <w:qFormat/>
    <w:rsid w:val="0065472C"/>
    <w:pPr>
      <w:spacing w:before="120" w:after="120"/>
    </w:pPr>
    <w:rPr>
      <w:b/>
      <w:caps/>
      <w:sz w:val="20"/>
    </w:rPr>
  </w:style>
  <w:style w:type="paragraph" w:styleId="22">
    <w:name w:val="toc 2"/>
    <w:basedOn w:val="af1"/>
    <w:next w:val="af1"/>
    <w:autoRedefine/>
    <w:uiPriority w:val="39"/>
    <w:qFormat/>
    <w:rsid w:val="0065472C"/>
    <w:pPr>
      <w:spacing w:before="0" w:after="0"/>
      <w:ind w:left="200"/>
    </w:pPr>
    <w:rPr>
      <w:smallCaps/>
      <w:sz w:val="20"/>
    </w:rPr>
  </w:style>
  <w:style w:type="paragraph" w:styleId="32">
    <w:name w:val="toc 3"/>
    <w:basedOn w:val="af1"/>
    <w:next w:val="af1"/>
    <w:autoRedefine/>
    <w:uiPriority w:val="39"/>
    <w:qFormat/>
    <w:rsid w:val="0065472C"/>
    <w:pPr>
      <w:spacing w:before="0" w:after="0"/>
      <w:ind w:left="400"/>
    </w:pPr>
    <w:rPr>
      <w:i/>
      <w:sz w:val="20"/>
    </w:rPr>
  </w:style>
  <w:style w:type="paragraph" w:styleId="43">
    <w:name w:val="toc 4"/>
    <w:basedOn w:val="af1"/>
    <w:next w:val="af1"/>
    <w:autoRedefine/>
    <w:uiPriority w:val="39"/>
    <w:rsid w:val="0065472C"/>
    <w:pPr>
      <w:spacing w:before="0" w:after="0"/>
      <w:ind w:left="600"/>
    </w:pPr>
    <w:rPr>
      <w:sz w:val="18"/>
    </w:rPr>
  </w:style>
  <w:style w:type="paragraph" w:styleId="53">
    <w:name w:val="toc 5"/>
    <w:basedOn w:val="af1"/>
    <w:next w:val="af1"/>
    <w:autoRedefine/>
    <w:uiPriority w:val="39"/>
    <w:rsid w:val="0065472C"/>
    <w:pPr>
      <w:spacing w:before="0" w:after="0"/>
      <w:ind w:left="800"/>
    </w:pPr>
    <w:rPr>
      <w:sz w:val="18"/>
    </w:rPr>
  </w:style>
  <w:style w:type="paragraph" w:styleId="61">
    <w:name w:val="toc 6"/>
    <w:basedOn w:val="af1"/>
    <w:next w:val="af1"/>
    <w:autoRedefine/>
    <w:uiPriority w:val="39"/>
    <w:rsid w:val="0065472C"/>
    <w:pPr>
      <w:spacing w:before="0" w:after="0"/>
      <w:ind w:left="1000"/>
    </w:pPr>
    <w:rPr>
      <w:sz w:val="18"/>
    </w:rPr>
  </w:style>
  <w:style w:type="paragraph" w:styleId="71">
    <w:name w:val="toc 7"/>
    <w:basedOn w:val="af1"/>
    <w:next w:val="af1"/>
    <w:autoRedefine/>
    <w:uiPriority w:val="39"/>
    <w:rsid w:val="0065472C"/>
    <w:pPr>
      <w:spacing w:before="0" w:after="0"/>
      <w:ind w:left="1200"/>
    </w:pPr>
    <w:rPr>
      <w:sz w:val="18"/>
    </w:rPr>
  </w:style>
  <w:style w:type="paragraph" w:styleId="81">
    <w:name w:val="toc 8"/>
    <w:basedOn w:val="af1"/>
    <w:next w:val="af1"/>
    <w:autoRedefine/>
    <w:uiPriority w:val="39"/>
    <w:rsid w:val="0065472C"/>
    <w:pPr>
      <w:spacing w:before="0" w:after="0"/>
      <w:ind w:left="1400"/>
    </w:pPr>
    <w:rPr>
      <w:sz w:val="18"/>
    </w:rPr>
  </w:style>
  <w:style w:type="paragraph" w:styleId="91">
    <w:name w:val="toc 9"/>
    <w:basedOn w:val="af1"/>
    <w:next w:val="af1"/>
    <w:autoRedefine/>
    <w:uiPriority w:val="39"/>
    <w:rsid w:val="0065472C"/>
    <w:pPr>
      <w:spacing w:before="0" w:after="0"/>
      <w:ind w:left="1600"/>
    </w:pPr>
    <w:rPr>
      <w:sz w:val="18"/>
    </w:rPr>
  </w:style>
  <w:style w:type="paragraph" w:customStyle="1" w:styleId="13">
    <w:name w:val="Обычный1"/>
    <w:rsid w:val="0065472C"/>
    <w:pPr>
      <w:widowControl w:val="0"/>
      <w:spacing w:after="0" w:line="240" w:lineRule="auto"/>
      <w:ind w:firstLine="567"/>
      <w:jc w:val="both"/>
    </w:pPr>
    <w:rPr>
      <w:rFonts w:ascii="MS Sans Serif" w:eastAsia="Times New Roman" w:hAnsi="MS Sans Serif" w:cs="Times New Roman"/>
      <w:sz w:val="28"/>
      <w:szCs w:val="20"/>
      <w:lang w:eastAsia="ru-RU"/>
    </w:rPr>
  </w:style>
  <w:style w:type="paragraph" w:styleId="afb">
    <w:name w:val="Plain Text"/>
    <w:basedOn w:val="af1"/>
    <w:link w:val="afc"/>
    <w:rsid w:val="0065472C"/>
    <w:pPr>
      <w:spacing w:before="0" w:after="0"/>
    </w:pPr>
    <w:rPr>
      <w:rFonts w:ascii="Courier New" w:hAnsi="Courier New"/>
      <w:sz w:val="20"/>
    </w:rPr>
  </w:style>
  <w:style w:type="character" w:customStyle="1" w:styleId="afc">
    <w:name w:val="Текст Знак"/>
    <w:basedOn w:val="af2"/>
    <w:link w:val="afb"/>
    <w:rsid w:val="0065472C"/>
    <w:rPr>
      <w:rFonts w:ascii="Courier New" w:eastAsia="Times New Roman" w:hAnsi="Courier New" w:cs="Times New Roman"/>
      <w:sz w:val="20"/>
      <w:szCs w:val="20"/>
      <w:lang w:eastAsia="ru-RU"/>
    </w:rPr>
  </w:style>
  <w:style w:type="paragraph" w:styleId="23">
    <w:name w:val="Body Text Indent 2"/>
    <w:basedOn w:val="af1"/>
    <w:link w:val="24"/>
    <w:rsid w:val="0065472C"/>
    <w:pPr>
      <w:spacing w:before="0" w:after="0"/>
      <w:ind w:firstLine="426"/>
      <w:jc w:val="both"/>
    </w:pPr>
  </w:style>
  <w:style w:type="character" w:customStyle="1" w:styleId="24">
    <w:name w:val="Основной текст с отступом 2 Знак"/>
    <w:basedOn w:val="af2"/>
    <w:link w:val="2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25">
    <w:name w:val="Стиль2"/>
    <w:basedOn w:val="af1"/>
    <w:rsid w:val="0065472C"/>
    <w:pPr>
      <w:spacing w:before="0" w:after="0"/>
    </w:pPr>
    <w:rPr>
      <w:sz w:val="28"/>
    </w:rPr>
  </w:style>
  <w:style w:type="paragraph" w:styleId="33">
    <w:name w:val="Body Text Indent 3"/>
    <w:basedOn w:val="af1"/>
    <w:link w:val="34"/>
    <w:rsid w:val="0065472C"/>
    <w:pPr>
      <w:spacing w:before="0" w:after="0"/>
      <w:ind w:firstLine="720"/>
      <w:jc w:val="both"/>
    </w:pPr>
  </w:style>
  <w:style w:type="character" w:customStyle="1" w:styleId="34">
    <w:name w:val="Основной текст с отступом 3 Знак"/>
    <w:basedOn w:val="af2"/>
    <w:link w:val="3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d">
    <w:name w:val="Body Text"/>
    <w:basedOn w:val="af1"/>
    <w:link w:val="afe"/>
    <w:rsid w:val="0065472C"/>
    <w:pPr>
      <w:spacing w:before="0" w:after="0"/>
      <w:jc w:val="center"/>
    </w:pPr>
    <w:rPr>
      <w:sz w:val="20"/>
    </w:rPr>
  </w:style>
  <w:style w:type="character" w:customStyle="1" w:styleId="afe">
    <w:name w:val="Основной текст Знак"/>
    <w:basedOn w:val="af2"/>
    <w:link w:val="afd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paragraph" w:styleId="aff">
    <w:name w:val="Body Text Indent"/>
    <w:basedOn w:val="af1"/>
    <w:link w:val="aff0"/>
    <w:rsid w:val="0065472C"/>
    <w:pPr>
      <w:spacing w:before="0" w:after="0"/>
    </w:pPr>
  </w:style>
  <w:style w:type="character" w:customStyle="1" w:styleId="aff0">
    <w:name w:val="Основной текст с отступом Знак"/>
    <w:basedOn w:val="af2"/>
    <w:link w:val="aff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1">
    <w:name w:val="List"/>
    <w:basedOn w:val="af1"/>
    <w:rsid w:val="0065472C"/>
    <w:pPr>
      <w:spacing w:before="0" w:after="0"/>
      <w:ind w:left="283" w:hanging="283"/>
    </w:pPr>
    <w:rPr>
      <w:rFonts w:ascii="MS Sans Serif" w:hAnsi="MS Sans Serif"/>
      <w:sz w:val="20"/>
    </w:rPr>
  </w:style>
  <w:style w:type="paragraph" w:styleId="26">
    <w:name w:val="List 2"/>
    <w:basedOn w:val="af1"/>
    <w:rsid w:val="0065472C"/>
    <w:pPr>
      <w:spacing w:before="0" w:after="0"/>
      <w:ind w:left="566" w:hanging="283"/>
    </w:pPr>
    <w:rPr>
      <w:rFonts w:ascii="MS Sans Serif" w:hAnsi="MS Sans Serif"/>
      <w:sz w:val="20"/>
    </w:rPr>
  </w:style>
  <w:style w:type="paragraph" w:styleId="aff2">
    <w:name w:val="List Bullet"/>
    <w:aliases w:val="НОВ_Маркированный список,List Bullet 1,UL,Маркированный список 1"/>
    <w:basedOn w:val="af1"/>
    <w:autoRedefine/>
    <w:qFormat/>
    <w:rsid w:val="0065472C"/>
    <w:pPr>
      <w:tabs>
        <w:tab w:val="num" w:pos="360"/>
      </w:tabs>
      <w:spacing w:before="0" w:after="0"/>
      <w:ind w:left="360" w:hanging="360"/>
    </w:pPr>
    <w:rPr>
      <w:rFonts w:ascii="MS Sans Serif" w:hAnsi="MS Sans Serif"/>
      <w:sz w:val="20"/>
    </w:rPr>
  </w:style>
  <w:style w:type="paragraph" w:styleId="27">
    <w:name w:val="List Bullet 2"/>
    <w:basedOn w:val="af1"/>
    <w:autoRedefine/>
    <w:rsid w:val="0065472C"/>
    <w:pPr>
      <w:tabs>
        <w:tab w:val="num" w:pos="643"/>
      </w:tabs>
      <w:spacing w:before="0" w:after="0"/>
      <w:ind w:left="643" w:hanging="360"/>
    </w:pPr>
    <w:rPr>
      <w:rFonts w:ascii="MS Sans Serif" w:hAnsi="MS Sans Serif"/>
      <w:sz w:val="20"/>
    </w:rPr>
  </w:style>
  <w:style w:type="paragraph" w:styleId="35">
    <w:name w:val="List Bullet 3"/>
    <w:basedOn w:val="af1"/>
    <w:autoRedefine/>
    <w:rsid w:val="0065472C"/>
    <w:pPr>
      <w:tabs>
        <w:tab w:val="num" w:pos="926"/>
      </w:tabs>
      <w:spacing w:before="0" w:after="0"/>
      <w:ind w:left="926" w:hanging="360"/>
    </w:pPr>
    <w:rPr>
      <w:rFonts w:ascii="MS Sans Serif" w:hAnsi="MS Sans Serif"/>
      <w:sz w:val="20"/>
    </w:rPr>
  </w:style>
  <w:style w:type="paragraph" w:styleId="aff3">
    <w:name w:val="Title"/>
    <w:basedOn w:val="af1"/>
    <w:link w:val="aff4"/>
    <w:qFormat/>
    <w:rsid w:val="0065472C"/>
    <w:pPr>
      <w:spacing w:before="240" w:after="60"/>
      <w:jc w:val="center"/>
      <w:outlineLvl w:val="0"/>
    </w:pPr>
    <w:rPr>
      <w:rFonts w:ascii="Arial" w:hAnsi="Arial"/>
      <w:b/>
      <w:kern w:val="28"/>
      <w:sz w:val="32"/>
    </w:rPr>
  </w:style>
  <w:style w:type="character" w:customStyle="1" w:styleId="aff4">
    <w:name w:val="Заголовок Знак"/>
    <w:basedOn w:val="af2"/>
    <w:link w:val="aff3"/>
    <w:rsid w:val="0065472C"/>
    <w:rPr>
      <w:rFonts w:ascii="Arial" w:eastAsia="Times New Roman" w:hAnsi="Arial" w:cs="Times New Roman"/>
      <w:b/>
      <w:kern w:val="28"/>
      <w:sz w:val="32"/>
      <w:szCs w:val="20"/>
      <w:lang w:eastAsia="ru-RU"/>
    </w:rPr>
  </w:style>
  <w:style w:type="paragraph" w:styleId="aff5">
    <w:name w:val="Subtitle"/>
    <w:basedOn w:val="af1"/>
    <w:link w:val="aff6"/>
    <w:qFormat/>
    <w:rsid w:val="0065472C"/>
    <w:pPr>
      <w:spacing w:before="0" w:after="60"/>
      <w:jc w:val="center"/>
      <w:outlineLvl w:val="1"/>
    </w:pPr>
    <w:rPr>
      <w:rFonts w:ascii="Arial" w:hAnsi="Arial"/>
    </w:rPr>
  </w:style>
  <w:style w:type="character" w:customStyle="1" w:styleId="aff6">
    <w:name w:val="Подзаголовок Знак"/>
    <w:basedOn w:val="af2"/>
    <w:link w:val="aff5"/>
    <w:rsid w:val="0065472C"/>
    <w:rPr>
      <w:rFonts w:ascii="Arial" w:eastAsia="Times New Roman" w:hAnsi="Arial" w:cs="Times New Roman"/>
      <w:sz w:val="24"/>
      <w:szCs w:val="20"/>
      <w:lang w:eastAsia="ru-RU"/>
    </w:rPr>
  </w:style>
  <w:style w:type="paragraph" w:styleId="aff7">
    <w:name w:val="Document Map"/>
    <w:basedOn w:val="af1"/>
    <w:link w:val="aff8"/>
    <w:semiHidden/>
    <w:rsid w:val="0065472C"/>
    <w:pPr>
      <w:shd w:val="clear" w:color="auto" w:fill="000080"/>
      <w:spacing w:before="0" w:after="0"/>
    </w:pPr>
    <w:rPr>
      <w:rFonts w:ascii="Tahoma" w:hAnsi="Tahoma"/>
      <w:sz w:val="20"/>
    </w:rPr>
  </w:style>
  <w:style w:type="character" w:customStyle="1" w:styleId="aff8">
    <w:name w:val="Схема документа Знак"/>
    <w:basedOn w:val="af2"/>
    <w:link w:val="aff7"/>
    <w:semiHidden/>
    <w:rsid w:val="0065472C"/>
    <w:rPr>
      <w:rFonts w:ascii="Tahoma" w:eastAsia="Times New Roman" w:hAnsi="Tahoma" w:cs="Times New Roman"/>
      <w:sz w:val="20"/>
      <w:szCs w:val="20"/>
      <w:shd w:val="clear" w:color="auto" w:fill="000080"/>
      <w:lang w:eastAsia="ru-RU"/>
    </w:rPr>
  </w:style>
  <w:style w:type="paragraph" w:styleId="14">
    <w:name w:val="index 1"/>
    <w:basedOn w:val="af1"/>
    <w:next w:val="af1"/>
    <w:autoRedefine/>
    <w:semiHidden/>
    <w:rsid w:val="0065472C"/>
    <w:pPr>
      <w:spacing w:before="0" w:after="0"/>
      <w:ind w:left="200" w:hanging="200"/>
    </w:pPr>
    <w:rPr>
      <w:rFonts w:ascii="MS Sans Serif" w:hAnsi="MS Sans Serif"/>
      <w:sz w:val="20"/>
    </w:rPr>
  </w:style>
  <w:style w:type="paragraph" w:styleId="28">
    <w:name w:val="index 2"/>
    <w:basedOn w:val="af1"/>
    <w:next w:val="af1"/>
    <w:autoRedefine/>
    <w:semiHidden/>
    <w:rsid w:val="0065472C"/>
    <w:pPr>
      <w:spacing w:before="0" w:after="0"/>
      <w:ind w:left="400" w:hanging="200"/>
    </w:pPr>
    <w:rPr>
      <w:rFonts w:ascii="MS Sans Serif" w:hAnsi="MS Sans Serif"/>
      <w:sz w:val="20"/>
    </w:rPr>
  </w:style>
  <w:style w:type="paragraph" w:styleId="36">
    <w:name w:val="index 3"/>
    <w:basedOn w:val="af1"/>
    <w:next w:val="af1"/>
    <w:autoRedefine/>
    <w:semiHidden/>
    <w:rsid w:val="0065472C"/>
    <w:pPr>
      <w:spacing w:before="0" w:after="0"/>
      <w:ind w:left="600" w:hanging="200"/>
    </w:pPr>
    <w:rPr>
      <w:rFonts w:ascii="MS Sans Serif" w:hAnsi="MS Sans Serif"/>
      <w:sz w:val="20"/>
    </w:rPr>
  </w:style>
  <w:style w:type="paragraph" w:styleId="44">
    <w:name w:val="index 4"/>
    <w:basedOn w:val="af1"/>
    <w:next w:val="af1"/>
    <w:autoRedefine/>
    <w:semiHidden/>
    <w:rsid w:val="0065472C"/>
    <w:pPr>
      <w:spacing w:before="0" w:after="0"/>
      <w:ind w:left="800" w:hanging="200"/>
    </w:pPr>
    <w:rPr>
      <w:rFonts w:ascii="MS Sans Serif" w:hAnsi="MS Sans Serif"/>
      <w:sz w:val="20"/>
    </w:rPr>
  </w:style>
  <w:style w:type="paragraph" w:styleId="54">
    <w:name w:val="index 5"/>
    <w:basedOn w:val="af1"/>
    <w:next w:val="af1"/>
    <w:autoRedefine/>
    <w:semiHidden/>
    <w:rsid w:val="0065472C"/>
    <w:pPr>
      <w:spacing w:before="0" w:after="0"/>
      <w:ind w:left="1000" w:hanging="200"/>
    </w:pPr>
    <w:rPr>
      <w:rFonts w:ascii="MS Sans Serif" w:hAnsi="MS Sans Serif"/>
      <w:sz w:val="20"/>
    </w:rPr>
  </w:style>
  <w:style w:type="paragraph" w:styleId="62">
    <w:name w:val="index 6"/>
    <w:basedOn w:val="af1"/>
    <w:next w:val="af1"/>
    <w:autoRedefine/>
    <w:semiHidden/>
    <w:rsid w:val="0065472C"/>
    <w:pPr>
      <w:spacing w:before="0" w:after="0"/>
      <w:ind w:left="1200" w:hanging="200"/>
    </w:pPr>
    <w:rPr>
      <w:rFonts w:ascii="MS Sans Serif" w:hAnsi="MS Sans Serif"/>
      <w:sz w:val="20"/>
    </w:rPr>
  </w:style>
  <w:style w:type="paragraph" w:styleId="72">
    <w:name w:val="index 7"/>
    <w:basedOn w:val="af1"/>
    <w:next w:val="af1"/>
    <w:autoRedefine/>
    <w:semiHidden/>
    <w:rsid w:val="0065472C"/>
    <w:pPr>
      <w:spacing w:before="0" w:after="0"/>
      <w:ind w:left="1400" w:hanging="200"/>
    </w:pPr>
    <w:rPr>
      <w:rFonts w:ascii="MS Sans Serif" w:hAnsi="MS Sans Serif"/>
      <w:sz w:val="20"/>
    </w:rPr>
  </w:style>
  <w:style w:type="paragraph" w:styleId="82">
    <w:name w:val="index 8"/>
    <w:basedOn w:val="af1"/>
    <w:next w:val="af1"/>
    <w:autoRedefine/>
    <w:semiHidden/>
    <w:rsid w:val="0065472C"/>
    <w:pPr>
      <w:spacing w:before="0" w:after="0"/>
      <w:ind w:left="1600" w:hanging="200"/>
    </w:pPr>
    <w:rPr>
      <w:rFonts w:ascii="MS Sans Serif" w:hAnsi="MS Sans Serif"/>
      <w:sz w:val="20"/>
    </w:rPr>
  </w:style>
  <w:style w:type="paragraph" w:styleId="92">
    <w:name w:val="index 9"/>
    <w:basedOn w:val="af1"/>
    <w:next w:val="af1"/>
    <w:autoRedefine/>
    <w:semiHidden/>
    <w:rsid w:val="0065472C"/>
    <w:pPr>
      <w:spacing w:before="0" w:after="0"/>
      <w:ind w:left="1800" w:hanging="200"/>
    </w:pPr>
    <w:rPr>
      <w:rFonts w:ascii="MS Sans Serif" w:hAnsi="MS Sans Serif"/>
      <w:sz w:val="20"/>
    </w:rPr>
  </w:style>
  <w:style w:type="paragraph" w:styleId="aff9">
    <w:name w:val="index heading"/>
    <w:basedOn w:val="af1"/>
    <w:next w:val="14"/>
    <w:semiHidden/>
    <w:rsid w:val="0065472C"/>
    <w:pPr>
      <w:spacing w:before="0" w:after="0"/>
    </w:pPr>
    <w:rPr>
      <w:rFonts w:ascii="MS Sans Serif" w:hAnsi="MS Sans Serif"/>
      <w:sz w:val="20"/>
    </w:rPr>
  </w:style>
  <w:style w:type="paragraph" w:styleId="37">
    <w:name w:val="Body Text 3"/>
    <w:basedOn w:val="af1"/>
    <w:link w:val="38"/>
    <w:rsid w:val="0065472C"/>
    <w:pPr>
      <w:spacing w:before="0" w:after="0"/>
      <w:jc w:val="both"/>
    </w:pPr>
  </w:style>
  <w:style w:type="character" w:customStyle="1" w:styleId="38">
    <w:name w:val="Основной текст 3 Знак"/>
    <w:basedOn w:val="af2"/>
    <w:link w:val="37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ffa">
    <w:name w:val="Стиль"/>
    <w:rsid w:val="0065472C"/>
    <w:pPr>
      <w:spacing w:after="0" w:line="240" w:lineRule="auto"/>
      <w:ind w:firstLine="720"/>
      <w:jc w:val="both"/>
    </w:pPr>
    <w:rPr>
      <w:rFonts w:ascii="Arial" w:eastAsia="Times New Roman" w:hAnsi="Arial" w:cs="Times New Roman"/>
      <w:sz w:val="20"/>
      <w:szCs w:val="20"/>
      <w:lang w:eastAsia="ru-RU"/>
    </w:rPr>
  </w:style>
  <w:style w:type="character" w:customStyle="1" w:styleId="affb">
    <w:name w:val="Цветовое выделение"/>
    <w:rsid w:val="0065472C"/>
    <w:rPr>
      <w:b/>
      <w:color w:val="000080"/>
      <w:sz w:val="20"/>
    </w:rPr>
  </w:style>
  <w:style w:type="character" w:customStyle="1" w:styleId="affc">
    <w:name w:val="Гипертекстовая ссылка"/>
    <w:rsid w:val="0065472C"/>
    <w:rPr>
      <w:b/>
      <w:color w:val="008000"/>
      <w:sz w:val="20"/>
      <w:u w:val="single"/>
    </w:rPr>
  </w:style>
  <w:style w:type="paragraph" w:customStyle="1" w:styleId="affd">
    <w:name w:val="Заголовок статьи"/>
    <w:basedOn w:val="affa"/>
    <w:next w:val="affa"/>
    <w:rsid w:val="0065472C"/>
    <w:pPr>
      <w:ind w:left="1612" w:hanging="892"/>
    </w:pPr>
  </w:style>
  <w:style w:type="paragraph" w:customStyle="1" w:styleId="affe">
    <w:name w:val="Комментарий"/>
    <w:basedOn w:val="affa"/>
    <w:next w:val="affa"/>
    <w:rsid w:val="0065472C"/>
    <w:pPr>
      <w:ind w:left="170" w:firstLine="0"/>
    </w:pPr>
    <w:rPr>
      <w:i/>
      <w:color w:val="800080"/>
    </w:rPr>
  </w:style>
  <w:style w:type="paragraph" w:customStyle="1" w:styleId="15">
    <w:name w:val="заголовок 1"/>
    <w:basedOn w:val="af1"/>
    <w:next w:val="af1"/>
    <w:rsid w:val="0065472C"/>
    <w:pPr>
      <w:keepNext/>
      <w:widowControl w:val="0"/>
      <w:spacing w:before="0" w:after="0"/>
    </w:pPr>
  </w:style>
  <w:style w:type="character" w:styleId="afff">
    <w:name w:val="Hyperlink"/>
    <w:uiPriority w:val="99"/>
    <w:rsid w:val="0065472C"/>
    <w:rPr>
      <w:color w:val="0000FF"/>
      <w:u w:val="single"/>
    </w:rPr>
  </w:style>
  <w:style w:type="paragraph" w:customStyle="1" w:styleId="127">
    <w:name w:val="Стиль Основной текст с отступом + Первая строка:  1.27 см"/>
    <w:basedOn w:val="af1"/>
    <w:rsid w:val="0065472C"/>
    <w:pPr>
      <w:spacing w:before="60" w:after="60"/>
      <w:ind w:firstLine="720"/>
      <w:jc w:val="both"/>
    </w:pPr>
  </w:style>
  <w:style w:type="paragraph" w:customStyle="1" w:styleId="afff0">
    <w:name w:val="Маркированный список Тире"/>
    <w:basedOn w:val="af1"/>
    <w:rsid w:val="0065472C"/>
    <w:pPr>
      <w:tabs>
        <w:tab w:val="num" w:pos="360"/>
        <w:tab w:val="num" w:pos="1418"/>
      </w:tabs>
      <w:spacing w:before="20" w:after="0"/>
      <w:ind w:left="1418" w:hanging="425"/>
      <w:jc w:val="both"/>
    </w:pPr>
    <w:rPr>
      <w:rFonts w:ascii="Arial" w:hAnsi="Arial"/>
      <w:sz w:val="20"/>
    </w:rPr>
  </w:style>
  <w:style w:type="paragraph" w:styleId="afff1">
    <w:name w:val="annotation text"/>
    <w:basedOn w:val="af1"/>
    <w:link w:val="afff2"/>
    <w:rsid w:val="0065472C"/>
    <w:pPr>
      <w:spacing w:before="0" w:after="0"/>
    </w:pPr>
    <w:rPr>
      <w:sz w:val="20"/>
    </w:rPr>
  </w:style>
  <w:style w:type="character" w:customStyle="1" w:styleId="afff2">
    <w:name w:val="Текст примечания Знак"/>
    <w:basedOn w:val="af2"/>
    <w:link w:val="afff1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customStyle="1" w:styleId="m1">
    <w:name w:val="m1"/>
    <w:rsid w:val="0065472C"/>
    <w:rPr>
      <w:color w:val="0000FF"/>
    </w:rPr>
  </w:style>
  <w:style w:type="character" w:customStyle="1" w:styleId="pi1">
    <w:name w:val="pi1"/>
    <w:rsid w:val="0065472C"/>
    <w:rPr>
      <w:color w:val="0000FF"/>
    </w:rPr>
  </w:style>
  <w:style w:type="character" w:customStyle="1" w:styleId="t1">
    <w:name w:val="t1"/>
    <w:rsid w:val="0065472C"/>
    <w:rPr>
      <w:color w:val="800000"/>
    </w:rPr>
  </w:style>
  <w:style w:type="character" w:customStyle="1" w:styleId="ns1">
    <w:name w:val="ns1"/>
    <w:rsid w:val="0065472C"/>
    <w:rPr>
      <w:color w:val="FF0000"/>
    </w:rPr>
  </w:style>
  <w:style w:type="character" w:customStyle="1" w:styleId="b1">
    <w:name w:val="b1"/>
    <w:rsid w:val="0065472C"/>
    <w:rPr>
      <w:rFonts w:ascii="Courier New" w:hAnsi="Courier New"/>
      <w:b/>
      <w:color w:val="FF0000"/>
      <w:u w:val="none"/>
      <w:effect w:val="none"/>
    </w:rPr>
  </w:style>
  <w:style w:type="character" w:customStyle="1" w:styleId="tx1">
    <w:name w:val="tx1"/>
    <w:rsid w:val="0065472C"/>
    <w:rPr>
      <w:b/>
    </w:rPr>
  </w:style>
  <w:style w:type="paragraph" w:customStyle="1" w:styleId="16">
    <w:name w:val="Текст выноски1"/>
    <w:basedOn w:val="af1"/>
    <w:rsid w:val="0065472C"/>
    <w:pPr>
      <w:spacing w:before="0" w:after="0"/>
    </w:pPr>
    <w:rPr>
      <w:rFonts w:ascii="Tahoma" w:hAnsi="Tahoma"/>
      <w:sz w:val="16"/>
    </w:rPr>
  </w:style>
  <w:style w:type="paragraph" w:customStyle="1" w:styleId="tx">
    <w:name w:val="tx"/>
    <w:basedOn w:val="af1"/>
    <w:rsid w:val="0065472C"/>
    <w:rPr>
      <w:b/>
    </w:rPr>
  </w:style>
  <w:style w:type="paragraph" w:styleId="afff3">
    <w:name w:val="annotation subject"/>
    <w:basedOn w:val="afff1"/>
    <w:next w:val="afff1"/>
    <w:link w:val="afff4"/>
    <w:rsid w:val="0065472C"/>
    <w:pPr>
      <w:spacing w:line="276" w:lineRule="auto"/>
      <w:ind w:firstLine="567"/>
      <w:jc w:val="both"/>
    </w:pPr>
    <w:rPr>
      <w:b/>
      <w:bCs/>
      <w:lang w:eastAsia="en-US" w:bidi="en-US"/>
    </w:rPr>
  </w:style>
  <w:style w:type="character" w:customStyle="1" w:styleId="afff4">
    <w:name w:val="Тема примечания Знак"/>
    <w:basedOn w:val="afff2"/>
    <w:link w:val="afff3"/>
    <w:rsid w:val="0065472C"/>
    <w:rPr>
      <w:rFonts w:ascii="Times New Roman" w:eastAsia="Times New Roman" w:hAnsi="Times New Roman" w:cs="Times New Roman"/>
      <w:b/>
      <w:bCs/>
      <w:sz w:val="20"/>
      <w:szCs w:val="20"/>
      <w:lang w:eastAsia="ru-RU" w:bidi="en-US"/>
    </w:rPr>
  </w:style>
  <w:style w:type="character" w:styleId="afff5">
    <w:name w:val="annotation reference"/>
    <w:rsid w:val="0065472C"/>
    <w:rPr>
      <w:sz w:val="16"/>
      <w:szCs w:val="16"/>
    </w:rPr>
  </w:style>
  <w:style w:type="paragraph" w:styleId="afff6">
    <w:name w:val="Balloon Text"/>
    <w:basedOn w:val="af1"/>
    <w:link w:val="afff7"/>
    <w:rsid w:val="0065472C"/>
    <w:rPr>
      <w:rFonts w:ascii="Tahoma" w:hAnsi="Tahoma" w:cs="Tahoma"/>
      <w:sz w:val="16"/>
      <w:szCs w:val="16"/>
    </w:rPr>
  </w:style>
  <w:style w:type="character" w:customStyle="1" w:styleId="afff7">
    <w:name w:val="Текст выноски Знак"/>
    <w:basedOn w:val="af2"/>
    <w:link w:val="afff6"/>
    <w:rsid w:val="0065472C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OTRTITULNAME">
    <w:name w:val="OTR_TITUL_NAME"/>
    <w:basedOn w:val="af1"/>
    <w:semiHidden/>
    <w:rsid w:val="0065472C"/>
    <w:pPr>
      <w:spacing w:before="400" w:after="200"/>
      <w:contextualSpacing/>
      <w:jc w:val="center"/>
    </w:pPr>
    <w:rPr>
      <w:b/>
      <w:sz w:val="32"/>
      <w:szCs w:val="28"/>
    </w:rPr>
  </w:style>
  <w:style w:type="paragraph" w:styleId="afff8">
    <w:name w:val="caption"/>
    <w:aliases w:val="Рисунок название стить,Название объекта Знак,Название объекта Знак1 Знак,Название объекта Знак Знак Знак,Name_object Знак Знак Знак,Наименование объекта Знак Знак Знак,Name_object Знак1 Знак,Наименование объекта Знак1 Знак"/>
    <w:basedOn w:val="af1"/>
    <w:next w:val="af1"/>
    <w:link w:val="17"/>
    <w:unhideWhenUsed/>
    <w:qFormat/>
    <w:rsid w:val="0065472C"/>
    <w:pPr>
      <w:jc w:val="center"/>
    </w:pPr>
    <w:rPr>
      <w:b/>
      <w:bCs/>
      <w:szCs w:val="24"/>
    </w:rPr>
  </w:style>
  <w:style w:type="paragraph" w:customStyle="1" w:styleId="XML">
    <w:name w:val="XML"/>
    <w:basedOn w:val="af1"/>
    <w:link w:val="XML0"/>
    <w:qFormat/>
    <w:rsid w:val="0065472C"/>
    <w:pPr>
      <w:autoSpaceDE w:val="0"/>
      <w:autoSpaceDN w:val="0"/>
      <w:adjustRightInd w:val="0"/>
      <w:spacing w:before="0" w:after="0"/>
    </w:pPr>
    <w:rPr>
      <w:noProof/>
      <w:color w:val="008080"/>
      <w:sz w:val="18"/>
      <w:szCs w:val="18"/>
      <w:lang w:val="en-US"/>
    </w:rPr>
  </w:style>
  <w:style w:type="paragraph" w:styleId="afff9">
    <w:name w:val="Revision"/>
    <w:hidden/>
    <w:uiPriority w:val="99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XML0">
    <w:name w:val="XML Знак"/>
    <w:link w:val="XML"/>
    <w:rsid w:val="0065472C"/>
    <w:rPr>
      <w:rFonts w:ascii="Times New Roman" w:eastAsia="Times New Roman" w:hAnsi="Times New Roman" w:cs="Times New Roman"/>
      <w:noProof/>
      <w:color w:val="008080"/>
      <w:sz w:val="18"/>
      <w:szCs w:val="18"/>
      <w:lang w:val="en-US" w:eastAsia="ru-RU"/>
    </w:rPr>
  </w:style>
  <w:style w:type="character" w:styleId="afffa">
    <w:name w:val="FollowedHyperlink"/>
    <w:rsid w:val="0065472C"/>
    <w:rPr>
      <w:color w:val="800080"/>
      <w:u w:val="single"/>
    </w:rPr>
  </w:style>
  <w:style w:type="paragraph" w:styleId="afffb">
    <w:name w:val="TOC Heading"/>
    <w:basedOn w:val="1"/>
    <w:next w:val="af1"/>
    <w:uiPriority w:val="39"/>
    <w:semiHidden/>
    <w:unhideWhenUsed/>
    <w:qFormat/>
    <w:rsid w:val="0065472C"/>
    <w:pPr>
      <w:keepLines/>
      <w:numPr>
        <w:numId w:val="0"/>
      </w:numPr>
      <w:spacing w:before="480" w:after="0" w:line="276" w:lineRule="auto"/>
      <w:outlineLvl w:val="9"/>
    </w:pPr>
    <w:rPr>
      <w:rFonts w:ascii="Cambria" w:hAnsi="Cambria"/>
      <w:bCs/>
      <w:caps w:val="0"/>
      <w:color w:val="365F91"/>
      <w:kern w:val="0"/>
      <w:szCs w:val="28"/>
    </w:rPr>
  </w:style>
  <w:style w:type="paragraph" w:customStyle="1" w:styleId="right">
    <w:name w:val="right"/>
    <w:basedOn w:val="af1"/>
    <w:rsid w:val="0065472C"/>
    <w:pPr>
      <w:pBdr>
        <w:right w:val="single" w:sz="8" w:space="0" w:color="000000"/>
      </w:pBdr>
      <w:spacing w:beforeAutospacing="1" w:afterAutospacing="1"/>
    </w:pPr>
    <w:rPr>
      <w:szCs w:val="24"/>
    </w:rPr>
  </w:style>
  <w:style w:type="paragraph" w:customStyle="1" w:styleId="bottom">
    <w:name w:val="bottom"/>
    <w:basedOn w:val="af1"/>
    <w:rsid w:val="0065472C"/>
    <w:pPr>
      <w:pBdr>
        <w:bottom w:val="single" w:sz="8" w:space="0" w:color="000000"/>
      </w:pBdr>
      <w:spacing w:beforeAutospacing="1" w:afterAutospacing="1"/>
    </w:pPr>
    <w:rPr>
      <w:szCs w:val="24"/>
    </w:rPr>
  </w:style>
  <w:style w:type="table" w:styleId="afffc">
    <w:name w:val="Table Grid"/>
    <w:aliases w:val="OTR"/>
    <w:basedOn w:val="af3"/>
    <w:uiPriority w:val="39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18">
    <w:name w:val="Нет списка1"/>
    <w:next w:val="af4"/>
    <w:uiPriority w:val="99"/>
    <w:semiHidden/>
    <w:unhideWhenUsed/>
    <w:rsid w:val="0065472C"/>
  </w:style>
  <w:style w:type="numbering" w:customStyle="1" w:styleId="29">
    <w:name w:val="Нет списка2"/>
    <w:next w:val="af4"/>
    <w:uiPriority w:val="99"/>
    <w:semiHidden/>
    <w:unhideWhenUsed/>
    <w:rsid w:val="0065472C"/>
  </w:style>
  <w:style w:type="numbering" w:customStyle="1" w:styleId="39">
    <w:name w:val="Нет списка3"/>
    <w:next w:val="af4"/>
    <w:uiPriority w:val="99"/>
    <w:semiHidden/>
    <w:unhideWhenUsed/>
    <w:rsid w:val="0065472C"/>
  </w:style>
  <w:style w:type="numbering" w:customStyle="1" w:styleId="45">
    <w:name w:val="Нет списка4"/>
    <w:next w:val="af4"/>
    <w:uiPriority w:val="99"/>
    <w:semiHidden/>
    <w:unhideWhenUsed/>
    <w:rsid w:val="0065472C"/>
  </w:style>
  <w:style w:type="numbering" w:customStyle="1" w:styleId="55">
    <w:name w:val="Нет списка5"/>
    <w:next w:val="af4"/>
    <w:uiPriority w:val="99"/>
    <w:semiHidden/>
    <w:unhideWhenUsed/>
    <w:rsid w:val="0065472C"/>
  </w:style>
  <w:style w:type="numbering" w:customStyle="1" w:styleId="63">
    <w:name w:val="Нет списка6"/>
    <w:next w:val="af4"/>
    <w:uiPriority w:val="99"/>
    <w:semiHidden/>
    <w:unhideWhenUsed/>
    <w:rsid w:val="0065472C"/>
  </w:style>
  <w:style w:type="numbering" w:customStyle="1" w:styleId="73">
    <w:name w:val="Нет списка7"/>
    <w:next w:val="af4"/>
    <w:uiPriority w:val="99"/>
    <w:semiHidden/>
    <w:unhideWhenUsed/>
    <w:rsid w:val="0065472C"/>
  </w:style>
  <w:style w:type="numbering" w:customStyle="1" w:styleId="83">
    <w:name w:val="Нет списка8"/>
    <w:next w:val="af4"/>
    <w:uiPriority w:val="99"/>
    <w:semiHidden/>
    <w:unhideWhenUsed/>
    <w:rsid w:val="0065472C"/>
  </w:style>
  <w:style w:type="numbering" w:customStyle="1" w:styleId="93">
    <w:name w:val="Нет списка9"/>
    <w:next w:val="af4"/>
    <w:uiPriority w:val="99"/>
    <w:semiHidden/>
    <w:unhideWhenUsed/>
    <w:rsid w:val="0065472C"/>
  </w:style>
  <w:style w:type="numbering" w:customStyle="1" w:styleId="100">
    <w:name w:val="Нет списка10"/>
    <w:next w:val="af4"/>
    <w:uiPriority w:val="99"/>
    <w:semiHidden/>
    <w:unhideWhenUsed/>
    <w:rsid w:val="0065472C"/>
  </w:style>
  <w:style w:type="numbering" w:customStyle="1" w:styleId="110">
    <w:name w:val="Нет списка11"/>
    <w:next w:val="af4"/>
    <w:uiPriority w:val="99"/>
    <w:semiHidden/>
    <w:unhideWhenUsed/>
    <w:rsid w:val="0065472C"/>
  </w:style>
  <w:style w:type="numbering" w:customStyle="1" w:styleId="120">
    <w:name w:val="Нет списка12"/>
    <w:next w:val="af4"/>
    <w:uiPriority w:val="99"/>
    <w:semiHidden/>
    <w:unhideWhenUsed/>
    <w:rsid w:val="0065472C"/>
  </w:style>
  <w:style w:type="numbering" w:customStyle="1" w:styleId="130">
    <w:name w:val="Нет списка13"/>
    <w:next w:val="af4"/>
    <w:uiPriority w:val="99"/>
    <w:semiHidden/>
    <w:unhideWhenUsed/>
    <w:rsid w:val="0065472C"/>
  </w:style>
  <w:style w:type="numbering" w:customStyle="1" w:styleId="140">
    <w:name w:val="Нет списка14"/>
    <w:next w:val="af4"/>
    <w:uiPriority w:val="99"/>
    <w:semiHidden/>
    <w:unhideWhenUsed/>
    <w:rsid w:val="0065472C"/>
  </w:style>
  <w:style w:type="numbering" w:customStyle="1" w:styleId="150">
    <w:name w:val="Нет списка15"/>
    <w:next w:val="af4"/>
    <w:uiPriority w:val="99"/>
    <w:semiHidden/>
    <w:unhideWhenUsed/>
    <w:rsid w:val="0065472C"/>
  </w:style>
  <w:style w:type="numbering" w:customStyle="1" w:styleId="160">
    <w:name w:val="Нет списка16"/>
    <w:next w:val="af4"/>
    <w:uiPriority w:val="99"/>
    <w:semiHidden/>
    <w:unhideWhenUsed/>
    <w:rsid w:val="0065472C"/>
  </w:style>
  <w:style w:type="numbering" w:customStyle="1" w:styleId="170">
    <w:name w:val="Нет списка17"/>
    <w:next w:val="af4"/>
    <w:uiPriority w:val="99"/>
    <w:semiHidden/>
    <w:unhideWhenUsed/>
    <w:rsid w:val="0065472C"/>
  </w:style>
  <w:style w:type="paragraph" w:customStyle="1" w:styleId="1400">
    <w:name w:val="Стиль 14 пт полужирный все прописные По центру Перед:  0 пт По..."/>
    <w:basedOn w:val="af1"/>
    <w:rsid w:val="0065472C"/>
    <w:pPr>
      <w:pageBreakBefore/>
      <w:spacing w:before="0" w:after="0"/>
      <w:jc w:val="center"/>
    </w:pPr>
    <w:rPr>
      <w:b/>
      <w:bCs/>
      <w:caps/>
      <w:sz w:val="28"/>
    </w:rPr>
  </w:style>
  <w:style w:type="paragraph" w:styleId="afffd">
    <w:name w:val="List Paragraph"/>
    <w:aliases w:val="4.2.2,FooterText,numbered,Bullet 1,Use Case List Paragraph,Paragraphe de liste1,Bulletr List Paragraph,Абзац маркированнный,lp1"/>
    <w:basedOn w:val="af1"/>
    <w:link w:val="afffe"/>
    <w:uiPriority w:val="34"/>
    <w:qFormat/>
    <w:rsid w:val="0065472C"/>
    <w:pPr>
      <w:spacing w:before="0" w:after="200"/>
      <w:ind w:left="720"/>
      <w:contextualSpacing/>
      <w:jc w:val="both"/>
    </w:pPr>
    <w:rPr>
      <w:rFonts w:eastAsia="Calibri"/>
      <w:sz w:val="28"/>
      <w:szCs w:val="22"/>
      <w:lang w:eastAsia="en-US"/>
    </w:rPr>
  </w:style>
  <w:style w:type="paragraph" w:styleId="HTML">
    <w:name w:val="HTML Preformatted"/>
    <w:basedOn w:val="af1"/>
    <w:link w:val="HTML0"/>
    <w:uiPriority w:val="99"/>
    <w:unhideWhenUsed/>
    <w:rsid w:val="0065472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/>
    </w:pPr>
    <w:rPr>
      <w:rFonts w:ascii="Courier New" w:hAnsi="Courier New" w:cs="Courier New"/>
      <w:sz w:val="20"/>
    </w:rPr>
  </w:style>
  <w:style w:type="character" w:customStyle="1" w:styleId="HTML0">
    <w:name w:val="Стандартный HTML Знак"/>
    <w:basedOn w:val="af2"/>
    <w:link w:val="HTML"/>
    <w:uiPriority w:val="99"/>
    <w:rsid w:val="0065472C"/>
    <w:rPr>
      <w:rFonts w:ascii="Courier New" w:eastAsia="Times New Roman" w:hAnsi="Courier New" w:cs="Courier New"/>
      <w:sz w:val="20"/>
      <w:szCs w:val="20"/>
      <w:lang w:eastAsia="ru-RU"/>
    </w:rPr>
  </w:style>
  <w:style w:type="paragraph" w:customStyle="1" w:styleId="Picture">
    <w:name w:val="Picture"/>
    <w:basedOn w:val="afd"/>
    <w:next w:val="afd"/>
    <w:rsid w:val="0065472C"/>
    <w:pPr>
      <w:numPr>
        <w:numId w:val="3"/>
      </w:numPr>
      <w:tabs>
        <w:tab w:val="clear" w:pos="360"/>
      </w:tabs>
      <w:spacing w:before="360" w:line="360" w:lineRule="auto"/>
      <w:ind w:left="0" w:firstLine="0"/>
    </w:pPr>
    <w:rPr>
      <w:sz w:val="28"/>
      <w:lang w:eastAsia="en-US"/>
    </w:rPr>
  </w:style>
  <w:style w:type="character" w:customStyle="1" w:styleId="ms-sitemapdirectional">
    <w:name w:val="ms-sitemapdirectional"/>
    <w:rsid w:val="0065472C"/>
  </w:style>
  <w:style w:type="paragraph" w:customStyle="1" w:styleId="OTRTableNum">
    <w:name w:val="OTR_Table_Num"/>
    <w:basedOn w:val="OTRDefault"/>
    <w:semiHidden/>
    <w:rsid w:val="0065472C"/>
    <w:pPr>
      <w:numPr>
        <w:numId w:val="16"/>
      </w:numPr>
      <w:tabs>
        <w:tab w:val="clear" w:pos="0"/>
        <w:tab w:val="num" w:pos="851"/>
      </w:tabs>
      <w:spacing w:before="60" w:after="60"/>
      <w:ind w:left="720" w:hanging="360"/>
      <w:jc w:val="left"/>
    </w:pPr>
  </w:style>
  <w:style w:type="paragraph" w:customStyle="1" w:styleId="OTRTitleFoot">
    <w:name w:val="OTR_Title_Foot"/>
    <w:basedOn w:val="OTRHeaderRight"/>
    <w:semiHidden/>
    <w:rsid w:val="0065472C"/>
    <w:pPr>
      <w:ind w:left="21"/>
      <w:jc w:val="center"/>
    </w:pPr>
  </w:style>
  <w:style w:type="paragraph" w:customStyle="1" w:styleId="affff">
    <w:name w:val="Основной"/>
    <w:basedOn w:val="af1"/>
    <w:semiHidden/>
    <w:rsid w:val="0065472C"/>
    <w:pPr>
      <w:spacing w:before="0" w:after="0"/>
      <w:ind w:firstLine="567"/>
      <w:jc w:val="both"/>
    </w:pPr>
  </w:style>
  <w:style w:type="paragraph" w:styleId="2a">
    <w:name w:val="Body Text 2"/>
    <w:basedOn w:val="af1"/>
    <w:link w:val="2b"/>
    <w:rsid w:val="0065472C"/>
    <w:pPr>
      <w:spacing w:before="0" w:after="120" w:line="480" w:lineRule="auto"/>
      <w:jc w:val="both"/>
    </w:pPr>
  </w:style>
  <w:style w:type="character" w:customStyle="1" w:styleId="2b">
    <w:name w:val="Основной текст 2 Знак"/>
    <w:basedOn w:val="af2"/>
    <w:link w:val="2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SymBoldItalic">
    <w:name w:val="OTR_Sym_Bold_Italic"/>
    <w:rsid w:val="0065472C"/>
    <w:rPr>
      <w:b/>
      <w:i/>
    </w:rPr>
  </w:style>
  <w:style w:type="character" w:styleId="affff0">
    <w:name w:val="Emphasis"/>
    <w:qFormat/>
    <w:rsid w:val="0065472C"/>
    <w:rPr>
      <w:i/>
      <w:iCs/>
    </w:rPr>
  </w:style>
  <w:style w:type="paragraph" w:styleId="a">
    <w:name w:val="List Number"/>
    <w:basedOn w:val="af1"/>
    <w:rsid w:val="0065472C"/>
    <w:pPr>
      <w:numPr>
        <w:numId w:val="4"/>
      </w:numPr>
      <w:spacing w:before="0" w:after="0"/>
      <w:jc w:val="both"/>
    </w:pPr>
  </w:style>
  <w:style w:type="paragraph" w:styleId="2">
    <w:name w:val="List Number 2"/>
    <w:basedOn w:val="af1"/>
    <w:rsid w:val="0065472C"/>
    <w:pPr>
      <w:numPr>
        <w:numId w:val="12"/>
      </w:numPr>
      <w:spacing w:before="0" w:after="0"/>
      <w:jc w:val="both"/>
    </w:pPr>
  </w:style>
  <w:style w:type="paragraph" w:customStyle="1" w:styleId="OTRControlPgCenter">
    <w:name w:val="OTR_Control_PgCenter"/>
    <w:basedOn w:val="OTRControlPage"/>
    <w:semiHidden/>
    <w:rsid w:val="0065472C"/>
    <w:pPr>
      <w:jc w:val="center"/>
    </w:pPr>
  </w:style>
  <w:style w:type="paragraph" w:customStyle="1" w:styleId="OTRNormalRight">
    <w:name w:val="OTR_Normal_Right"/>
    <w:basedOn w:val="OTRDefault"/>
    <w:semiHidden/>
    <w:rsid w:val="0065472C"/>
    <w:pPr>
      <w:jc w:val="right"/>
    </w:pPr>
  </w:style>
  <w:style w:type="paragraph" w:customStyle="1" w:styleId="OTRHeaderCenter">
    <w:name w:val="OTR_Header_Center"/>
    <w:basedOn w:val="OTRHeader"/>
    <w:semiHidden/>
    <w:rsid w:val="0065472C"/>
    <w:pPr>
      <w:jc w:val="center"/>
    </w:pPr>
  </w:style>
  <w:style w:type="paragraph" w:customStyle="1" w:styleId="OTRDefault">
    <w:name w:val="OTR_Default"/>
    <w:link w:val="OTRDefault0"/>
    <w:semiHidden/>
    <w:rsid w:val="0065472C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a8">
    <w:name w:val="Список маркированный"/>
    <w:basedOn w:val="af1"/>
    <w:semiHidden/>
    <w:rsid w:val="0065472C"/>
    <w:pPr>
      <w:numPr>
        <w:numId w:val="13"/>
      </w:numPr>
      <w:tabs>
        <w:tab w:val="left" w:pos="1080"/>
      </w:tabs>
      <w:spacing w:before="0" w:after="0"/>
      <w:jc w:val="both"/>
    </w:pPr>
  </w:style>
  <w:style w:type="paragraph" w:customStyle="1" w:styleId="OTRNormalMark2">
    <w:name w:val="OTR_Normal_Mark_2"/>
    <w:basedOn w:val="OTRDefault"/>
    <w:rsid w:val="0065472C"/>
    <w:pPr>
      <w:spacing w:after="120"/>
      <w:ind w:left="1418"/>
    </w:pPr>
  </w:style>
  <w:style w:type="paragraph" w:customStyle="1" w:styleId="OTRNormalMark3">
    <w:name w:val="OTR_Normal_Mark_3"/>
    <w:basedOn w:val="OTRDefault"/>
    <w:rsid w:val="0065472C"/>
    <w:pPr>
      <w:ind w:left="1701"/>
    </w:pPr>
  </w:style>
  <w:style w:type="paragraph" w:customStyle="1" w:styleId="OTRListNum">
    <w:name w:val="OTR_List_Num"/>
    <w:basedOn w:val="OTRDefault"/>
    <w:link w:val="OTRListNum0"/>
    <w:semiHidden/>
    <w:rsid w:val="0065472C"/>
    <w:pPr>
      <w:numPr>
        <w:numId w:val="14"/>
      </w:numPr>
      <w:spacing w:before="60" w:after="60"/>
    </w:pPr>
  </w:style>
  <w:style w:type="character" w:customStyle="1" w:styleId="my">
    <w:name w:val="my жирный"/>
    <w:semiHidden/>
    <w:locked/>
    <w:rsid w:val="0065472C"/>
    <w:rPr>
      <w:b/>
    </w:rPr>
  </w:style>
  <w:style w:type="paragraph" w:customStyle="1" w:styleId="OTRNormalNum2">
    <w:name w:val="OTR_Normal_Num_2"/>
    <w:basedOn w:val="OTRDefault"/>
    <w:rsid w:val="0065472C"/>
    <w:pPr>
      <w:spacing w:after="120"/>
      <w:ind w:left="1418"/>
    </w:pPr>
  </w:style>
  <w:style w:type="paragraph" w:customStyle="1" w:styleId="OTRNormalNum3">
    <w:name w:val="OTR_Normal_Num_3"/>
    <w:basedOn w:val="OTRDefault"/>
    <w:rsid w:val="0065472C"/>
    <w:pPr>
      <w:spacing w:after="120"/>
      <w:ind w:left="1985"/>
    </w:pPr>
  </w:style>
  <w:style w:type="paragraph" w:customStyle="1" w:styleId="affff1">
    <w:name w:val="Надпись"/>
    <w:semiHidden/>
    <w:rsid w:val="0065472C"/>
    <w:pPr>
      <w:spacing w:after="0" w:line="240" w:lineRule="auto"/>
    </w:pPr>
    <w:rPr>
      <w:rFonts w:ascii="Times New Roman" w:eastAsia="Times New Roman" w:hAnsi="Times New Roman" w:cs="Times New Roman"/>
      <w:noProof/>
      <w:sz w:val="16"/>
      <w:szCs w:val="20"/>
      <w:lang w:eastAsia="ru-RU"/>
    </w:rPr>
  </w:style>
  <w:style w:type="paragraph" w:customStyle="1" w:styleId="OTRHeaderRight">
    <w:name w:val="OTR_Header_Right"/>
    <w:basedOn w:val="af1"/>
    <w:semiHidden/>
    <w:rsid w:val="0065472C"/>
    <w:pPr>
      <w:spacing w:before="0" w:after="0"/>
      <w:jc w:val="both"/>
    </w:pPr>
    <w:rPr>
      <w:rFonts w:ascii="Arial" w:hAnsi="Arial"/>
      <w:b/>
      <w:sz w:val="20"/>
    </w:rPr>
  </w:style>
  <w:style w:type="paragraph" w:styleId="HTML1">
    <w:name w:val="HTML Address"/>
    <w:basedOn w:val="af1"/>
    <w:link w:val="HTML2"/>
    <w:rsid w:val="0065472C"/>
    <w:pPr>
      <w:spacing w:before="0" w:after="0"/>
      <w:jc w:val="both"/>
    </w:pPr>
    <w:rPr>
      <w:i/>
      <w:iCs/>
    </w:rPr>
  </w:style>
  <w:style w:type="character" w:customStyle="1" w:styleId="HTML2">
    <w:name w:val="Адрес HTML Знак"/>
    <w:basedOn w:val="af2"/>
    <w:link w:val="HTML1"/>
    <w:rsid w:val="0065472C"/>
    <w:rPr>
      <w:rFonts w:ascii="Times New Roman" w:eastAsia="Times New Roman" w:hAnsi="Times New Roman" w:cs="Times New Roman"/>
      <w:i/>
      <w:iCs/>
      <w:sz w:val="24"/>
      <w:szCs w:val="20"/>
      <w:lang w:eastAsia="ru-RU"/>
    </w:rPr>
  </w:style>
  <w:style w:type="paragraph" w:customStyle="1" w:styleId="OTRTableHead">
    <w:name w:val="OTR_Table_Head"/>
    <w:basedOn w:val="OTRDefault"/>
    <w:rsid w:val="0065472C"/>
    <w:pPr>
      <w:keepNext/>
      <w:spacing w:before="60" w:after="60"/>
      <w:jc w:val="center"/>
    </w:pPr>
    <w:rPr>
      <w:b/>
    </w:rPr>
  </w:style>
  <w:style w:type="paragraph" w:customStyle="1" w:styleId="OTRListMark">
    <w:name w:val="OTR_List_Mark"/>
    <w:basedOn w:val="OTRDefault"/>
    <w:link w:val="OTRListMark0"/>
    <w:rsid w:val="0065472C"/>
    <w:pPr>
      <w:numPr>
        <w:numId w:val="22"/>
      </w:numPr>
      <w:spacing w:before="60" w:after="60"/>
    </w:pPr>
  </w:style>
  <w:style w:type="paragraph" w:customStyle="1" w:styleId="OTRNameFigure">
    <w:name w:val="OTR_Name_Figure"/>
    <w:basedOn w:val="OTRDefault"/>
    <w:rsid w:val="0065472C"/>
    <w:pPr>
      <w:numPr>
        <w:numId w:val="18"/>
      </w:numPr>
      <w:tabs>
        <w:tab w:val="clear" w:pos="720"/>
        <w:tab w:val="num" w:pos="0"/>
        <w:tab w:val="num" w:pos="360"/>
      </w:tabs>
      <w:spacing w:before="120" w:after="120"/>
      <w:ind w:left="714" w:hanging="357"/>
      <w:jc w:val="center"/>
    </w:pPr>
    <w:rPr>
      <w:b/>
    </w:rPr>
  </w:style>
  <w:style w:type="paragraph" w:customStyle="1" w:styleId="OTRNormal">
    <w:name w:val="OTR_Normal"/>
    <w:basedOn w:val="OTRDefault"/>
    <w:link w:val="OTRNormal0"/>
    <w:rsid w:val="0065472C"/>
    <w:pPr>
      <w:spacing w:before="60" w:after="120"/>
      <w:ind w:firstLine="567"/>
    </w:pPr>
  </w:style>
  <w:style w:type="paragraph" w:customStyle="1" w:styleId="OTRControlPage">
    <w:name w:val="OTR_Control_Page"/>
    <w:basedOn w:val="OTRDefault"/>
    <w:semiHidden/>
    <w:rsid w:val="0065472C"/>
    <w:pPr>
      <w:spacing w:line="360" w:lineRule="auto"/>
    </w:pPr>
  </w:style>
  <w:style w:type="paragraph" w:customStyle="1" w:styleId="OTRHeadingApp">
    <w:name w:val="OTR_Heading_App"/>
    <w:basedOn w:val="1"/>
    <w:next w:val="OTRNormal"/>
    <w:rsid w:val="0065472C"/>
    <w:pPr>
      <w:numPr>
        <w:numId w:val="17"/>
      </w:numPr>
      <w:spacing w:after="120"/>
      <w:jc w:val="both"/>
    </w:pPr>
    <w:rPr>
      <w:caps w:val="0"/>
      <w:kern w:val="0"/>
      <w:sz w:val="32"/>
      <w:szCs w:val="32"/>
    </w:rPr>
  </w:style>
  <w:style w:type="paragraph" w:customStyle="1" w:styleId="OTRNormalList">
    <w:name w:val="OTR_Normal_List"/>
    <w:basedOn w:val="OTRNormal"/>
    <w:semiHidden/>
    <w:rsid w:val="0065472C"/>
    <w:pPr>
      <w:keepNext/>
      <w:spacing w:before="120" w:after="60"/>
    </w:pPr>
  </w:style>
  <w:style w:type="paragraph" w:customStyle="1" w:styleId="OTRNormalMark1">
    <w:name w:val="OTR_Normal_Mark_1"/>
    <w:basedOn w:val="OTRDefault"/>
    <w:rsid w:val="0065472C"/>
    <w:pPr>
      <w:spacing w:after="120"/>
      <w:ind w:left="1134"/>
    </w:pPr>
  </w:style>
  <w:style w:type="paragraph" w:customStyle="1" w:styleId="OTRNormalNum1">
    <w:name w:val="OTR_Normal_Num_1"/>
    <w:basedOn w:val="OTRDefault"/>
    <w:rsid w:val="0065472C"/>
    <w:pPr>
      <w:spacing w:after="120"/>
      <w:ind w:left="851"/>
    </w:pPr>
  </w:style>
  <w:style w:type="paragraph" w:customStyle="1" w:styleId="OTRTITUL">
    <w:name w:val="OTR_TITUL"/>
    <w:basedOn w:val="OTRTITULnew"/>
    <w:semiHidden/>
    <w:rsid w:val="0065472C"/>
    <w:pPr>
      <w:spacing w:before="360" w:after="360"/>
    </w:pPr>
    <w:rPr>
      <w:b/>
      <w:caps/>
      <w:sz w:val="32"/>
    </w:rPr>
  </w:style>
  <w:style w:type="paragraph" w:customStyle="1" w:styleId="OTRFigure">
    <w:name w:val="OTR_Figure"/>
    <w:rsid w:val="0065472C"/>
    <w:pPr>
      <w:keepNext/>
      <w:spacing w:before="120" w:after="120" w:line="240" w:lineRule="auto"/>
      <w:jc w:val="center"/>
    </w:pPr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Normal0">
    <w:name w:val="OTR_Normal Знак"/>
    <w:link w:val="OTRNormal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sign">
    <w:name w:val="OTR_sign"/>
    <w:basedOn w:val="OTRNormal"/>
    <w:semiHidden/>
    <w:rsid w:val="0065472C"/>
    <w:pPr>
      <w:spacing w:before="120"/>
      <w:ind w:firstLine="0"/>
      <w:jc w:val="center"/>
    </w:pPr>
    <w:rPr>
      <w:caps/>
      <w:sz w:val="28"/>
    </w:rPr>
  </w:style>
  <w:style w:type="paragraph" w:customStyle="1" w:styleId="OTRreg">
    <w:name w:val="OTR_reg"/>
    <w:basedOn w:val="OTRNormal"/>
    <w:rsid w:val="0065472C"/>
    <w:pPr>
      <w:pageBreakBefore/>
      <w:ind w:firstLine="0"/>
      <w:jc w:val="center"/>
      <w:outlineLvl w:val="0"/>
    </w:pPr>
    <w:rPr>
      <w:caps/>
      <w:sz w:val="28"/>
    </w:rPr>
  </w:style>
  <w:style w:type="paragraph" w:customStyle="1" w:styleId="OTRFootercenter">
    <w:name w:val="OTR_Footer_center"/>
    <w:basedOn w:val="OTRHeaderCenter"/>
    <w:semiHidden/>
    <w:rsid w:val="0065472C"/>
    <w:pPr>
      <w:spacing w:line="360" w:lineRule="auto"/>
    </w:pPr>
    <w:rPr>
      <w:rFonts w:ascii="Times New Roman" w:hAnsi="Times New Roman"/>
      <w:b w:val="0"/>
      <w:sz w:val="28"/>
    </w:rPr>
  </w:style>
  <w:style w:type="character" w:customStyle="1" w:styleId="OTRDefault0">
    <w:name w:val="OTR_Default Знак"/>
    <w:link w:val="OTRDefault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character" w:customStyle="1" w:styleId="OTRListNum0">
    <w:name w:val="OTR_List_Num Знак Знак"/>
    <w:link w:val="OTRListNum"/>
    <w:semiHidden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Listlit">
    <w:name w:val="OTR_List_lit"/>
    <w:basedOn w:val="OTRFigure"/>
    <w:rsid w:val="0065472C"/>
    <w:pPr>
      <w:numPr>
        <w:numId w:val="20"/>
      </w:numPr>
      <w:jc w:val="left"/>
    </w:pPr>
  </w:style>
  <w:style w:type="paragraph" w:customStyle="1" w:styleId="OTRTableListMark">
    <w:name w:val="OTR_Table_List_Mark"/>
    <w:basedOn w:val="OTRListMark"/>
    <w:rsid w:val="0065472C"/>
    <w:pPr>
      <w:numPr>
        <w:numId w:val="15"/>
      </w:numPr>
      <w:tabs>
        <w:tab w:val="clear" w:pos="284"/>
        <w:tab w:val="num" w:pos="992"/>
      </w:tabs>
      <w:ind w:left="720" w:hanging="360"/>
      <w:jc w:val="left"/>
    </w:pPr>
  </w:style>
  <w:style w:type="paragraph" w:styleId="affff2">
    <w:name w:val="envelope address"/>
    <w:basedOn w:val="af1"/>
    <w:rsid w:val="0065472C"/>
    <w:pPr>
      <w:framePr w:w="7920" w:h="1980" w:hRule="exact" w:hSpace="180" w:wrap="auto" w:hAnchor="page" w:xAlign="center" w:yAlign="bottom"/>
      <w:spacing w:before="0" w:after="0"/>
      <w:ind w:left="2880"/>
      <w:jc w:val="both"/>
    </w:pPr>
    <w:rPr>
      <w:rFonts w:ascii="Arial" w:hAnsi="Arial" w:cs="Arial"/>
    </w:rPr>
  </w:style>
  <w:style w:type="character" w:styleId="HTML3">
    <w:name w:val="HTML Acronym"/>
    <w:rsid w:val="0065472C"/>
  </w:style>
  <w:style w:type="table" w:styleId="-10">
    <w:name w:val="Table Web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">
    <w:name w:val="Table Web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">
    <w:name w:val="Table Web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3">
    <w:name w:val="Date"/>
    <w:basedOn w:val="af1"/>
    <w:next w:val="af1"/>
    <w:link w:val="affff4"/>
    <w:rsid w:val="0065472C"/>
    <w:pPr>
      <w:spacing w:before="0" w:after="0"/>
      <w:jc w:val="both"/>
    </w:pPr>
  </w:style>
  <w:style w:type="character" w:customStyle="1" w:styleId="affff4">
    <w:name w:val="Дата Знак"/>
    <w:basedOn w:val="af2"/>
    <w:link w:val="affff3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5">
    <w:name w:val="Note Heading"/>
    <w:basedOn w:val="af1"/>
    <w:next w:val="af1"/>
    <w:link w:val="affff6"/>
    <w:rsid w:val="0065472C"/>
    <w:pPr>
      <w:spacing w:before="0" w:after="0"/>
      <w:jc w:val="both"/>
    </w:pPr>
  </w:style>
  <w:style w:type="character" w:customStyle="1" w:styleId="affff6">
    <w:name w:val="Заголовок записки Знак"/>
    <w:basedOn w:val="af2"/>
    <w:link w:val="affff5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affff7">
    <w:name w:val="Table Elegant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Subtle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Subtle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4">
    <w:name w:val="HTML Keyboard"/>
    <w:rsid w:val="0065472C"/>
    <w:rPr>
      <w:rFonts w:ascii="Courier New" w:hAnsi="Courier New" w:cs="Courier New"/>
      <w:sz w:val="20"/>
      <w:szCs w:val="20"/>
    </w:rPr>
  </w:style>
  <w:style w:type="table" w:styleId="1a">
    <w:name w:val="Table Classic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lassic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a">
    <w:name w:val="Table Classic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color w:val="000080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Classic 4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styleId="HTML5">
    <w:name w:val="HTML Code"/>
    <w:rsid w:val="0065472C"/>
    <w:rPr>
      <w:rFonts w:ascii="Courier New" w:hAnsi="Courier New" w:cs="Courier New"/>
      <w:sz w:val="20"/>
      <w:szCs w:val="20"/>
    </w:rPr>
  </w:style>
  <w:style w:type="paragraph" w:styleId="affff8">
    <w:name w:val="Body Text First Indent"/>
    <w:basedOn w:val="afd"/>
    <w:link w:val="affff9"/>
    <w:rsid w:val="0065472C"/>
    <w:pPr>
      <w:spacing w:after="120"/>
      <w:ind w:firstLine="210"/>
      <w:jc w:val="left"/>
    </w:pPr>
    <w:rPr>
      <w:sz w:val="24"/>
    </w:rPr>
  </w:style>
  <w:style w:type="character" w:customStyle="1" w:styleId="affff9">
    <w:name w:val="Красная строка Знак"/>
    <w:basedOn w:val="afe"/>
    <w:link w:val="a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2e">
    <w:name w:val="Body Text First Indent 2"/>
    <w:basedOn w:val="aff"/>
    <w:link w:val="2f"/>
    <w:rsid w:val="0065472C"/>
    <w:pPr>
      <w:spacing w:after="120"/>
      <w:ind w:left="283" w:firstLine="210"/>
    </w:pPr>
    <w:rPr>
      <w:szCs w:val="24"/>
    </w:rPr>
  </w:style>
  <w:style w:type="character" w:customStyle="1" w:styleId="2f">
    <w:name w:val="Красная строка 2 Знак"/>
    <w:basedOn w:val="aff0"/>
    <w:link w:val="2e"/>
    <w:rsid w:val="0065472C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40">
    <w:name w:val="List Bullet 4"/>
    <w:basedOn w:val="af1"/>
    <w:rsid w:val="0065472C"/>
    <w:pPr>
      <w:numPr>
        <w:numId w:val="5"/>
      </w:numPr>
      <w:spacing w:before="0" w:after="0"/>
      <w:jc w:val="both"/>
    </w:pPr>
  </w:style>
  <w:style w:type="paragraph" w:styleId="50">
    <w:name w:val="List Bullet 5"/>
    <w:basedOn w:val="af1"/>
    <w:rsid w:val="0065472C"/>
    <w:pPr>
      <w:numPr>
        <w:numId w:val="6"/>
      </w:numPr>
      <w:spacing w:before="0" w:after="0"/>
      <w:jc w:val="both"/>
    </w:pPr>
  </w:style>
  <w:style w:type="character" w:styleId="affffa">
    <w:name w:val="line number"/>
    <w:rsid w:val="0065472C"/>
  </w:style>
  <w:style w:type="paragraph" w:styleId="3">
    <w:name w:val="List Number 3"/>
    <w:basedOn w:val="af1"/>
    <w:rsid w:val="0065472C"/>
    <w:pPr>
      <w:numPr>
        <w:numId w:val="7"/>
      </w:numPr>
      <w:spacing w:before="0" w:after="0"/>
      <w:jc w:val="both"/>
    </w:pPr>
  </w:style>
  <w:style w:type="paragraph" w:styleId="4">
    <w:name w:val="List Number 4"/>
    <w:basedOn w:val="af1"/>
    <w:rsid w:val="0065472C"/>
    <w:pPr>
      <w:numPr>
        <w:numId w:val="8"/>
      </w:numPr>
      <w:spacing w:before="0" w:after="0"/>
      <w:jc w:val="both"/>
    </w:pPr>
  </w:style>
  <w:style w:type="paragraph" w:styleId="5">
    <w:name w:val="List Number 5"/>
    <w:basedOn w:val="af1"/>
    <w:rsid w:val="0065472C"/>
    <w:pPr>
      <w:numPr>
        <w:numId w:val="9"/>
      </w:numPr>
      <w:spacing w:before="0" w:after="0"/>
      <w:jc w:val="both"/>
    </w:pPr>
  </w:style>
  <w:style w:type="character" w:styleId="HTML6">
    <w:name w:val="HTML Sample"/>
    <w:rsid w:val="0065472C"/>
    <w:rPr>
      <w:rFonts w:ascii="Courier New" w:hAnsi="Courier New" w:cs="Courier New"/>
    </w:rPr>
  </w:style>
  <w:style w:type="paragraph" w:styleId="2f0">
    <w:name w:val="envelope return"/>
    <w:basedOn w:val="af1"/>
    <w:rsid w:val="0065472C"/>
    <w:pPr>
      <w:spacing w:before="0" w:after="0"/>
      <w:jc w:val="both"/>
    </w:pPr>
    <w:rPr>
      <w:rFonts w:ascii="Arial" w:hAnsi="Arial" w:cs="Arial"/>
      <w:sz w:val="20"/>
    </w:rPr>
  </w:style>
  <w:style w:type="table" w:styleId="1b">
    <w:name w:val="Table 3D effects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f1">
    <w:name w:val="Table 3D effects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b">
    <w:name w:val="Table 3D effects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ffb">
    <w:name w:val="Normal (Web)"/>
    <w:basedOn w:val="af1"/>
    <w:rsid w:val="0065472C"/>
    <w:pPr>
      <w:spacing w:before="0" w:after="0"/>
      <w:jc w:val="both"/>
    </w:pPr>
  </w:style>
  <w:style w:type="paragraph" w:styleId="affffc">
    <w:name w:val="Normal Indent"/>
    <w:basedOn w:val="af1"/>
    <w:rsid w:val="0065472C"/>
    <w:pPr>
      <w:spacing w:before="0" w:after="0"/>
      <w:ind w:left="708"/>
      <w:jc w:val="both"/>
    </w:pPr>
  </w:style>
  <w:style w:type="character" w:styleId="HTML7">
    <w:name w:val="HTML Definition"/>
    <w:rsid w:val="0065472C"/>
    <w:rPr>
      <w:i/>
      <w:iCs/>
    </w:rPr>
  </w:style>
  <w:style w:type="character" w:styleId="HTML8">
    <w:name w:val="HTML Variable"/>
    <w:rsid w:val="0065472C"/>
    <w:rPr>
      <w:i/>
      <w:iCs/>
    </w:rPr>
  </w:style>
  <w:style w:type="character" w:styleId="HTML9">
    <w:name w:val="HTML Typewriter"/>
    <w:rsid w:val="0065472C"/>
    <w:rPr>
      <w:rFonts w:ascii="Courier New" w:hAnsi="Courier New" w:cs="Courier New"/>
      <w:sz w:val="20"/>
      <w:szCs w:val="20"/>
    </w:rPr>
  </w:style>
  <w:style w:type="paragraph" w:customStyle="1" w:styleId="OTRTableListNum">
    <w:name w:val="OTR_Table_List_Num"/>
    <w:basedOn w:val="OTRDefault"/>
    <w:rsid w:val="0065472C"/>
    <w:pPr>
      <w:numPr>
        <w:numId w:val="21"/>
      </w:numPr>
      <w:tabs>
        <w:tab w:val="clear" w:pos="284"/>
        <w:tab w:val="num" w:pos="360"/>
        <w:tab w:val="num" w:pos="720"/>
      </w:tabs>
      <w:spacing w:before="60" w:after="60"/>
      <w:ind w:left="0" w:firstLine="0"/>
      <w:jc w:val="left"/>
    </w:pPr>
  </w:style>
  <w:style w:type="paragraph" w:styleId="affffd">
    <w:name w:val="Salutation"/>
    <w:basedOn w:val="af1"/>
    <w:next w:val="af1"/>
    <w:link w:val="affffe"/>
    <w:rsid w:val="0065472C"/>
    <w:pPr>
      <w:spacing w:before="0" w:after="0"/>
      <w:jc w:val="both"/>
    </w:pPr>
  </w:style>
  <w:style w:type="character" w:customStyle="1" w:styleId="affffe">
    <w:name w:val="Приветствие Знак"/>
    <w:basedOn w:val="af2"/>
    <w:link w:val="affffd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">
    <w:name w:val="List Continue"/>
    <w:basedOn w:val="af1"/>
    <w:rsid w:val="0065472C"/>
    <w:pPr>
      <w:spacing w:before="0" w:after="120"/>
      <w:ind w:left="283"/>
      <w:jc w:val="both"/>
    </w:pPr>
  </w:style>
  <w:style w:type="paragraph" w:styleId="2f2">
    <w:name w:val="List Continue 2"/>
    <w:basedOn w:val="af1"/>
    <w:rsid w:val="0065472C"/>
    <w:pPr>
      <w:spacing w:before="0" w:after="120"/>
      <w:ind w:left="566"/>
      <w:jc w:val="both"/>
    </w:pPr>
  </w:style>
  <w:style w:type="paragraph" w:styleId="3c">
    <w:name w:val="List Continue 3"/>
    <w:basedOn w:val="af1"/>
    <w:rsid w:val="0065472C"/>
    <w:pPr>
      <w:spacing w:before="0" w:after="120"/>
      <w:ind w:left="849"/>
      <w:jc w:val="both"/>
    </w:pPr>
  </w:style>
  <w:style w:type="paragraph" w:styleId="47">
    <w:name w:val="List Continue 4"/>
    <w:basedOn w:val="af1"/>
    <w:rsid w:val="0065472C"/>
    <w:pPr>
      <w:spacing w:before="0" w:after="120"/>
      <w:ind w:left="1132"/>
      <w:jc w:val="both"/>
    </w:pPr>
  </w:style>
  <w:style w:type="paragraph" w:styleId="56">
    <w:name w:val="List Continue 5"/>
    <w:basedOn w:val="af1"/>
    <w:rsid w:val="0065472C"/>
    <w:pPr>
      <w:spacing w:before="0" w:after="120"/>
      <w:ind w:left="1415"/>
      <w:jc w:val="both"/>
    </w:pPr>
  </w:style>
  <w:style w:type="table" w:styleId="1c">
    <w:name w:val="Table Simple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f3">
    <w:name w:val="Table Simple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Simple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fff0">
    <w:name w:val="Closing"/>
    <w:basedOn w:val="af1"/>
    <w:link w:val="afffff1"/>
    <w:rsid w:val="0065472C"/>
    <w:pPr>
      <w:spacing w:before="0" w:after="0"/>
      <w:ind w:left="4252"/>
      <w:jc w:val="both"/>
    </w:pPr>
  </w:style>
  <w:style w:type="character" w:customStyle="1" w:styleId="afffff1">
    <w:name w:val="Прощание Знак"/>
    <w:basedOn w:val="af2"/>
    <w:link w:val="afffff0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table" w:styleId="1d">
    <w:name w:val="Table Grid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4">
    <w:name w:val="Table Grid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8">
    <w:name w:val="Table Grid 4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7">
    <w:name w:val="Table Grid 5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4">
    <w:name w:val="Table Grid 6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4">
    <w:name w:val="Table Grid 7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4">
    <w:name w:val="Table Grid 8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ffff2">
    <w:name w:val="Table Contemporary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3f">
    <w:name w:val="List 3"/>
    <w:basedOn w:val="af1"/>
    <w:rsid w:val="0065472C"/>
    <w:pPr>
      <w:spacing w:before="0" w:after="0"/>
      <w:ind w:left="849" w:hanging="283"/>
      <w:jc w:val="both"/>
    </w:pPr>
  </w:style>
  <w:style w:type="paragraph" w:styleId="49">
    <w:name w:val="List 4"/>
    <w:basedOn w:val="af1"/>
    <w:rsid w:val="0065472C"/>
    <w:pPr>
      <w:spacing w:before="0" w:after="0"/>
      <w:ind w:left="1132" w:hanging="283"/>
      <w:jc w:val="both"/>
    </w:pPr>
  </w:style>
  <w:style w:type="paragraph" w:styleId="58">
    <w:name w:val="List 5"/>
    <w:basedOn w:val="af1"/>
    <w:rsid w:val="0065472C"/>
    <w:pPr>
      <w:spacing w:before="0" w:after="0"/>
      <w:ind w:left="1415" w:hanging="283"/>
      <w:jc w:val="both"/>
    </w:pPr>
  </w:style>
  <w:style w:type="table" w:styleId="afffff3">
    <w:name w:val="Table Professional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numbering" w:styleId="a4">
    <w:name w:val="Outline List 3"/>
    <w:basedOn w:val="af4"/>
    <w:rsid w:val="0065472C"/>
    <w:pPr>
      <w:numPr>
        <w:numId w:val="10"/>
      </w:numPr>
    </w:pPr>
  </w:style>
  <w:style w:type="table" w:styleId="1e">
    <w:name w:val="Table Columns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5">
    <w:name w:val="Table Columns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0">
    <w:name w:val="Table Columns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b/>
      <w:bCs/>
      <w:sz w:val="20"/>
      <w:szCs w:val="20"/>
      <w:lang w:eastAsia="ru-RU"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a">
    <w:name w:val="Table Columns 4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9">
    <w:name w:val="Table Columns 5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character" w:styleId="afffff4">
    <w:name w:val="Strong"/>
    <w:qFormat/>
    <w:rsid w:val="0065472C"/>
    <w:rPr>
      <w:b/>
      <w:bCs/>
    </w:rPr>
  </w:style>
  <w:style w:type="table" w:styleId="-11">
    <w:name w:val="Table List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20">
    <w:name w:val="Table List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30">
    <w:name w:val="Table List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4">
    <w:name w:val="Table List 4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-5">
    <w:name w:val="Table List 5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-6">
    <w:name w:val="Table List 6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</w:style>
  <w:style w:type="table" w:styleId="-7">
    <w:name w:val="Table List 7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-8">
    <w:name w:val="Table List 8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</w:style>
  <w:style w:type="table" w:styleId="afffff5">
    <w:name w:val="Table Theme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f">
    <w:name w:val="Table Colorful 1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color w:val="FFFFFF"/>
      <w:sz w:val="20"/>
      <w:szCs w:val="20"/>
      <w:lang w:eastAsia="ru-RU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f6">
    <w:name w:val="Table Colorful 2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f1">
    <w:name w:val="Table Colorful 3"/>
    <w:basedOn w:val="af3"/>
    <w:rsid w:val="0065472C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character" w:styleId="HTMLa">
    <w:name w:val="HTML Cite"/>
    <w:rsid w:val="0065472C"/>
    <w:rPr>
      <w:i/>
      <w:iCs/>
    </w:rPr>
  </w:style>
  <w:style w:type="paragraph" w:styleId="afffff6">
    <w:name w:val="Message Header"/>
    <w:basedOn w:val="af1"/>
    <w:link w:val="afffff7"/>
    <w:rsid w:val="0065472C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before="0" w:after="0"/>
      <w:ind w:left="1134" w:hanging="1134"/>
      <w:jc w:val="both"/>
    </w:pPr>
    <w:rPr>
      <w:rFonts w:ascii="Arial" w:hAnsi="Arial" w:cs="Arial"/>
    </w:rPr>
  </w:style>
  <w:style w:type="character" w:customStyle="1" w:styleId="afffff7">
    <w:name w:val="Шапка Знак"/>
    <w:basedOn w:val="af2"/>
    <w:link w:val="afffff6"/>
    <w:rsid w:val="0065472C"/>
    <w:rPr>
      <w:rFonts w:ascii="Arial" w:eastAsia="Times New Roman" w:hAnsi="Arial" w:cs="Arial"/>
      <w:sz w:val="24"/>
      <w:szCs w:val="20"/>
      <w:shd w:val="pct20" w:color="auto" w:fill="auto"/>
      <w:lang w:eastAsia="ru-RU"/>
    </w:rPr>
  </w:style>
  <w:style w:type="paragraph" w:styleId="afffff8">
    <w:name w:val="E-mail Signature"/>
    <w:basedOn w:val="af1"/>
    <w:link w:val="afffff9"/>
    <w:rsid w:val="0065472C"/>
    <w:pPr>
      <w:spacing w:before="0" w:after="0"/>
      <w:jc w:val="both"/>
    </w:pPr>
  </w:style>
  <w:style w:type="character" w:customStyle="1" w:styleId="afffff9">
    <w:name w:val="Электронная подпись Знак"/>
    <w:basedOn w:val="af2"/>
    <w:link w:val="afffff8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styleId="afffffa">
    <w:name w:val="Signature"/>
    <w:basedOn w:val="af1"/>
    <w:link w:val="afffffb"/>
    <w:rsid w:val="0065472C"/>
    <w:pPr>
      <w:spacing w:before="0" w:after="0"/>
      <w:ind w:left="4252"/>
      <w:jc w:val="both"/>
    </w:pPr>
  </w:style>
  <w:style w:type="character" w:customStyle="1" w:styleId="afffffb">
    <w:name w:val="Подпись Знак"/>
    <w:basedOn w:val="af2"/>
    <w:link w:val="afffffa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NormalCenter">
    <w:name w:val="OTR_Normal_Center"/>
    <w:basedOn w:val="OTRDefault"/>
    <w:semiHidden/>
    <w:rsid w:val="0065472C"/>
    <w:pPr>
      <w:jc w:val="center"/>
    </w:pPr>
  </w:style>
  <w:style w:type="paragraph" w:customStyle="1" w:styleId="OTRFooter">
    <w:name w:val="OTR_Footer"/>
    <w:basedOn w:val="af1"/>
    <w:semiHidden/>
    <w:rsid w:val="0065472C"/>
    <w:pPr>
      <w:tabs>
        <w:tab w:val="center" w:pos="4677"/>
        <w:tab w:val="right" w:pos="9355"/>
      </w:tabs>
      <w:spacing w:before="0" w:after="0"/>
      <w:ind w:right="360"/>
      <w:jc w:val="both"/>
    </w:pPr>
    <w:rPr>
      <w:rFonts w:ascii="Arial" w:hAnsi="Arial" w:cs="Arial"/>
      <w:szCs w:val="24"/>
    </w:rPr>
  </w:style>
  <w:style w:type="character" w:customStyle="1" w:styleId="OTRNoteHead">
    <w:name w:val="OTR_Note_Head"/>
    <w:rsid w:val="0065472C"/>
    <w:rPr>
      <w:rFonts w:ascii="Times New Roman" w:hAnsi="Times New Roman"/>
      <w:b/>
      <w:sz w:val="24"/>
    </w:rPr>
  </w:style>
  <w:style w:type="paragraph" w:customStyle="1" w:styleId="OTRNote">
    <w:name w:val="OTR_Note"/>
    <w:basedOn w:val="OTRDefault"/>
    <w:rsid w:val="0065472C"/>
    <w:pPr>
      <w:ind w:left="2552" w:hanging="1701"/>
    </w:pPr>
  </w:style>
  <w:style w:type="character" w:customStyle="1" w:styleId="OTRSymItalic">
    <w:name w:val="OTR_Sym_Italic"/>
    <w:rsid w:val="0065472C"/>
    <w:rPr>
      <w:i/>
    </w:rPr>
  </w:style>
  <w:style w:type="paragraph" w:customStyle="1" w:styleId="OTRFooterRight">
    <w:name w:val="OTR_Footer_Right"/>
    <w:basedOn w:val="af1"/>
    <w:semiHidden/>
    <w:rsid w:val="0065472C"/>
    <w:pPr>
      <w:tabs>
        <w:tab w:val="center" w:pos="4677"/>
        <w:tab w:val="right" w:pos="9355"/>
      </w:tabs>
      <w:spacing w:before="0" w:after="0"/>
      <w:jc w:val="right"/>
    </w:pPr>
    <w:rPr>
      <w:rFonts w:ascii="Arial" w:hAnsi="Arial" w:cs="Arial"/>
      <w:szCs w:val="24"/>
    </w:rPr>
  </w:style>
  <w:style w:type="paragraph" w:customStyle="1" w:styleId="OTRHeader">
    <w:name w:val="OTR_Header"/>
    <w:semiHidden/>
    <w:rsid w:val="0065472C"/>
    <w:pPr>
      <w:spacing w:after="0" w:line="240" w:lineRule="auto"/>
      <w:ind w:left="21"/>
    </w:pPr>
    <w:rPr>
      <w:rFonts w:ascii="Arial" w:eastAsia="Times New Roman" w:hAnsi="Arial" w:cs="Arial"/>
      <w:b/>
      <w:bCs/>
      <w:sz w:val="20"/>
      <w:szCs w:val="20"/>
      <w:lang w:eastAsia="ru-RU"/>
    </w:rPr>
  </w:style>
  <w:style w:type="paragraph" w:customStyle="1" w:styleId="OTRHeading5">
    <w:name w:val="OTR_Heading_5"/>
    <w:next w:val="af1"/>
    <w:semiHidden/>
    <w:rsid w:val="0065472C"/>
    <w:pPr>
      <w:keepNext/>
      <w:widowControl w:val="0"/>
      <w:tabs>
        <w:tab w:val="left" w:pos="1066"/>
      </w:tabs>
      <w:autoSpaceDE w:val="0"/>
      <w:autoSpaceDN w:val="0"/>
      <w:adjustRightInd w:val="0"/>
      <w:spacing w:before="240" w:after="120" w:line="240" w:lineRule="auto"/>
      <w:jc w:val="both"/>
      <w:textAlignment w:val="baseline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eastAsia="ru-RU"/>
    </w:rPr>
  </w:style>
  <w:style w:type="paragraph" w:customStyle="1" w:styleId="OTRWarning">
    <w:name w:val="OTR_Warning"/>
    <w:basedOn w:val="OTRDefault"/>
    <w:rsid w:val="0065472C"/>
    <w:pPr>
      <w:keepNext/>
      <w:keepLines/>
      <w:pBdr>
        <w:top w:val="single" w:sz="4" w:space="1" w:color="auto"/>
        <w:left w:val="single" w:sz="4" w:space="4" w:color="C0C0C0"/>
        <w:bottom w:val="single" w:sz="4" w:space="1" w:color="C0C0C0"/>
        <w:right w:val="single" w:sz="4" w:space="4" w:color="C0C0C0"/>
      </w:pBdr>
      <w:shd w:val="clear" w:color="auto" w:fill="D9D9D9"/>
      <w:jc w:val="center"/>
    </w:pPr>
    <w:rPr>
      <w:b/>
      <w:caps/>
      <w:szCs w:val="24"/>
    </w:rPr>
  </w:style>
  <w:style w:type="paragraph" w:customStyle="1" w:styleId="OTRTitleDol">
    <w:name w:val="OTR_Title_Dol"/>
    <w:basedOn w:val="af1"/>
    <w:semiHidden/>
    <w:rsid w:val="0065472C"/>
    <w:pPr>
      <w:spacing w:before="0" w:after="0"/>
      <w:jc w:val="center"/>
    </w:pPr>
  </w:style>
  <w:style w:type="paragraph" w:customStyle="1" w:styleId="OTRWarningText">
    <w:name w:val="OTR_Warning_Text"/>
    <w:basedOn w:val="OTRDefault"/>
    <w:rsid w:val="0065472C"/>
    <w:pPr>
      <w:keepLines/>
      <w:pBdr>
        <w:left w:val="single" w:sz="4" w:space="4" w:color="C0C0C0"/>
        <w:bottom w:val="single" w:sz="4" w:space="1" w:color="auto"/>
        <w:right w:val="single" w:sz="4" w:space="4" w:color="C0C0C0"/>
      </w:pBdr>
      <w:spacing w:before="120"/>
    </w:pPr>
  </w:style>
  <w:style w:type="paragraph" w:customStyle="1" w:styleId="OTRTitulnew1">
    <w:name w:val="OTR_Titul_new_1"/>
    <w:basedOn w:val="af1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TitulLU">
    <w:name w:val="OTR_Titul_LU"/>
    <w:basedOn w:val="af1"/>
    <w:semiHidden/>
    <w:rsid w:val="0065472C"/>
    <w:pPr>
      <w:spacing w:before="240" w:after="240"/>
      <w:contextualSpacing/>
      <w:jc w:val="center"/>
    </w:pPr>
    <w:rPr>
      <w:sz w:val="32"/>
      <w:szCs w:val="28"/>
    </w:rPr>
  </w:style>
  <w:style w:type="paragraph" w:customStyle="1" w:styleId="OTRnum">
    <w:name w:val="OTR_num"/>
    <w:basedOn w:val="1"/>
    <w:rsid w:val="0065472C"/>
    <w:pPr>
      <w:keepNext w:val="0"/>
      <w:pageBreakBefore w:val="0"/>
      <w:numPr>
        <w:numId w:val="23"/>
      </w:numPr>
      <w:tabs>
        <w:tab w:val="left" w:pos="1080"/>
      </w:tabs>
      <w:spacing w:before="60"/>
      <w:jc w:val="both"/>
    </w:pPr>
    <w:rPr>
      <w:b w:val="0"/>
      <w:caps w:val="0"/>
      <w:kern w:val="0"/>
      <w:sz w:val="24"/>
      <w:szCs w:val="32"/>
    </w:rPr>
  </w:style>
  <w:style w:type="paragraph" w:customStyle="1" w:styleId="OTRnum2">
    <w:name w:val="OTR_num_2"/>
    <w:basedOn w:val="20"/>
    <w:rsid w:val="0065472C"/>
    <w:pPr>
      <w:keepNext w:val="0"/>
      <w:numPr>
        <w:numId w:val="0"/>
      </w:numPr>
      <w:tabs>
        <w:tab w:val="num" w:pos="851"/>
      </w:tabs>
      <w:spacing w:before="60"/>
      <w:ind w:left="851" w:hanging="284"/>
      <w:jc w:val="both"/>
    </w:pPr>
    <w:rPr>
      <w:rFonts w:cs="Arial"/>
      <w:b w:val="0"/>
      <w:bCs w:val="0"/>
      <w:iCs/>
      <w:kern w:val="0"/>
      <w:sz w:val="24"/>
    </w:rPr>
  </w:style>
  <w:style w:type="paragraph" w:customStyle="1" w:styleId="OTRnum3">
    <w:name w:val="OTR_num_3"/>
    <w:basedOn w:val="30"/>
    <w:rsid w:val="0065472C"/>
    <w:pPr>
      <w:keepNext w:val="0"/>
      <w:numPr>
        <w:numId w:val="23"/>
      </w:numPr>
      <w:tabs>
        <w:tab w:val="left" w:pos="2340"/>
      </w:tabs>
      <w:spacing w:before="60" w:after="60"/>
      <w:jc w:val="both"/>
    </w:pPr>
    <w:rPr>
      <w:rFonts w:cs="Arial"/>
      <w:b w:val="0"/>
      <w:bCs w:val="0"/>
      <w:kern w:val="0"/>
      <w:sz w:val="24"/>
      <w:szCs w:val="26"/>
    </w:rPr>
  </w:style>
  <w:style w:type="paragraph" w:customStyle="1" w:styleId="OTRnum4">
    <w:name w:val="OTR_num_4"/>
    <w:basedOn w:val="41"/>
    <w:rsid w:val="0065472C"/>
    <w:pPr>
      <w:keepNext w:val="0"/>
      <w:numPr>
        <w:numId w:val="23"/>
      </w:numPr>
      <w:tabs>
        <w:tab w:val="clear" w:pos="1560"/>
        <w:tab w:val="left" w:pos="3080"/>
      </w:tabs>
      <w:spacing w:after="0"/>
      <w:jc w:val="both"/>
    </w:pPr>
    <w:rPr>
      <w:b w:val="0"/>
      <w:i/>
      <w:kern w:val="0"/>
      <w:sz w:val="24"/>
    </w:rPr>
  </w:style>
  <w:style w:type="paragraph" w:customStyle="1" w:styleId="OTRNormalNum4">
    <w:name w:val="OTR_Normal_Num_4"/>
    <w:basedOn w:val="OTRDefault"/>
    <w:rsid w:val="0065472C"/>
    <w:pPr>
      <w:ind w:left="2835"/>
    </w:pPr>
  </w:style>
  <w:style w:type="paragraph" w:customStyle="1" w:styleId="OTRTitleDocCode">
    <w:name w:val="OTR_Title_DocCode"/>
    <w:basedOn w:val="af1"/>
    <w:semiHidden/>
    <w:rsid w:val="0065472C"/>
    <w:pPr>
      <w:spacing w:before="120" w:after="240"/>
      <w:jc w:val="center"/>
    </w:pPr>
    <w:rPr>
      <w:b/>
      <w:bCs/>
      <w:sz w:val="20"/>
    </w:rPr>
  </w:style>
  <w:style w:type="paragraph" w:customStyle="1" w:styleId="OTRTitleDocName">
    <w:name w:val="OTR_Title_DocName"/>
    <w:basedOn w:val="af1"/>
    <w:semiHidden/>
    <w:rsid w:val="0065472C"/>
    <w:pPr>
      <w:spacing w:before="2880" w:after="0"/>
      <w:jc w:val="center"/>
    </w:pPr>
    <w:rPr>
      <w:b/>
      <w:bCs/>
      <w:caps/>
      <w:sz w:val="32"/>
    </w:rPr>
  </w:style>
  <w:style w:type="paragraph" w:customStyle="1" w:styleId="OTRTitleDate">
    <w:name w:val="OTR_Title_Date"/>
    <w:basedOn w:val="af1"/>
    <w:semiHidden/>
    <w:rsid w:val="0065472C"/>
    <w:pPr>
      <w:spacing w:before="0" w:after="0"/>
      <w:jc w:val="center"/>
    </w:pPr>
    <w:rPr>
      <w:sz w:val="16"/>
    </w:rPr>
  </w:style>
  <w:style w:type="paragraph" w:customStyle="1" w:styleId="OTRTitleStamp">
    <w:name w:val="OTR_Title_Stamp"/>
    <w:basedOn w:val="af1"/>
    <w:semiHidden/>
    <w:rsid w:val="0065472C"/>
    <w:pPr>
      <w:spacing w:before="0" w:after="0"/>
      <w:jc w:val="center"/>
    </w:pPr>
    <w:rPr>
      <w:iCs/>
      <w:sz w:val="16"/>
    </w:rPr>
  </w:style>
  <w:style w:type="paragraph" w:customStyle="1" w:styleId="OTRTitleFIO">
    <w:name w:val="OTR_Title_FIO"/>
    <w:basedOn w:val="OTRTitleDol"/>
    <w:semiHidden/>
    <w:rsid w:val="0065472C"/>
    <w:rPr>
      <w:u w:val="single"/>
    </w:rPr>
  </w:style>
  <w:style w:type="paragraph" w:customStyle="1" w:styleId="OTRTitlePageNum">
    <w:name w:val="OTR_Title_PageNum"/>
    <w:basedOn w:val="af1"/>
    <w:semiHidden/>
    <w:rsid w:val="0065472C"/>
    <w:pPr>
      <w:keepNext/>
      <w:spacing w:before="160" w:after="2040"/>
      <w:jc w:val="center"/>
    </w:pPr>
    <w:rPr>
      <w:b/>
      <w:bCs/>
    </w:rPr>
  </w:style>
  <w:style w:type="numbering" w:styleId="1ai">
    <w:name w:val="Outline List 1"/>
    <w:basedOn w:val="af4"/>
    <w:rsid w:val="0065472C"/>
    <w:pPr>
      <w:numPr>
        <w:numId w:val="24"/>
      </w:numPr>
    </w:pPr>
  </w:style>
  <w:style w:type="character" w:customStyle="1" w:styleId="OTRListMark0">
    <w:name w:val="OTR_List_Mark Знак"/>
    <w:link w:val="OTRListMark"/>
    <w:rsid w:val="0065472C"/>
    <w:rPr>
      <w:rFonts w:ascii="Times New Roman" w:eastAsia="Times New Roman" w:hAnsi="Times New Roman" w:cs="Times New Roman"/>
      <w:sz w:val="24"/>
      <w:szCs w:val="20"/>
      <w:lang w:eastAsia="ru-RU"/>
    </w:rPr>
  </w:style>
  <w:style w:type="paragraph" w:customStyle="1" w:styleId="OTRContents">
    <w:name w:val="OTR_Contents"/>
    <w:basedOn w:val="af1"/>
    <w:semiHidden/>
    <w:rsid w:val="0065472C"/>
    <w:pPr>
      <w:keepNext/>
      <w:pageBreakBefore/>
      <w:spacing w:before="120" w:after="240"/>
      <w:jc w:val="center"/>
    </w:pPr>
    <w:rPr>
      <w:b/>
      <w:sz w:val="28"/>
      <w:szCs w:val="32"/>
    </w:rPr>
  </w:style>
  <w:style w:type="character" w:customStyle="1" w:styleId="otrsymitalic0">
    <w:name w:val="otrsymitalic0"/>
    <w:rsid w:val="0065472C"/>
    <w:rPr>
      <w:i/>
      <w:iCs/>
    </w:rPr>
  </w:style>
  <w:style w:type="paragraph" w:customStyle="1" w:styleId="afffffc">
    <w:name w:val="Знак"/>
    <w:basedOn w:val="af1"/>
    <w:next w:val="af1"/>
    <w:semiHidden/>
    <w:rsid w:val="0065472C"/>
    <w:pPr>
      <w:spacing w:before="0" w:after="160" w:line="240" w:lineRule="exact"/>
    </w:pPr>
    <w:rPr>
      <w:rFonts w:ascii="Arial" w:hAnsi="Arial" w:cs="Arial"/>
      <w:sz w:val="20"/>
      <w:lang w:val="en-US" w:eastAsia="en-US"/>
    </w:rPr>
  </w:style>
  <w:style w:type="paragraph" w:customStyle="1" w:styleId="afffffd">
    <w:name w:val="Знак Знак Знак Знак Знак Знак Знак Знак Знак Знак"/>
    <w:basedOn w:val="af1"/>
    <w:rsid w:val="0065472C"/>
    <w:pPr>
      <w:spacing w:before="0" w:after="160" w:line="240" w:lineRule="exact"/>
    </w:pPr>
    <w:rPr>
      <w:rFonts w:ascii="Verdana" w:hAnsi="Verdana"/>
      <w:szCs w:val="24"/>
      <w:lang w:val="en-US" w:eastAsia="en-US"/>
    </w:rPr>
  </w:style>
  <w:style w:type="paragraph" w:customStyle="1" w:styleId="OTRNameTable">
    <w:name w:val="OTR_Name_Table"/>
    <w:basedOn w:val="OTRDefault"/>
    <w:rsid w:val="0065472C"/>
    <w:pPr>
      <w:keepNext/>
      <w:numPr>
        <w:numId w:val="19"/>
      </w:numPr>
      <w:tabs>
        <w:tab w:val="clear" w:pos="720"/>
        <w:tab w:val="num" w:pos="0"/>
        <w:tab w:val="num" w:pos="360"/>
        <w:tab w:val="num" w:pos="1080"/>
      </w:tabs>
      <w:spacing w:before="120"/>
      <w:ind w:left="0" w:firstLine="0"/>
    </w:pPr>
    <w:rPr>
      <w:b/>
    </w:rPr>
  </w:style>
  <w:style w:type="paragraph" w:customStyle="1" w:styleId="Char">
    <w:name w:val="Обычный маркированный Char"/>
    <w:basedOn w:val="af1"/>
    <w:link w:val="CharChar"/>
    <w:qFormat/>
    <w:rsid w:val="0065472C"/>
    <w:pPr>
      <w:spacing w:before="0" w:after="0" w:line="360" w:lineRule="auto"/>
      <w:ind w:left="1429" w:hanging="360"/>
      <w:jc w:val="both"/>
    </w:pPr>
    <w:rPr>
      <w:rFonts w:eastAsia="Calibri"/>
      <w:szCs w:val="22"/>
    </w:rPr>
  </w:style>
  <w:style w:type="character" w:customStyle="1" w:styleId="CharChar">
    <w:name w:val="Обычный маркированный Char Char"/>
    <w:link w:val="Char"/>
    <w:rsid w:val="0065472C"/>
    <w:rPr>
      <w:rFonts w:ascii="Times New Roman" w:eastAsia="Calibri" w:hAnsi="Times New Roman" w:cs="Times New Roman"/>
      <w:sz w:val="24"/>
      <w:lang w:eastAsia="ru-RU"/>
    </w:rPr>
  </w:style>
  <w:style w:type="character" w:customStyle="1" w:styleId="OTRSymBold">
    <w:name w:val="OTR_Sym_Bold"/>
    <w:rsid w:val="0065472C"/>
    <w:rPr>
      <w:b/>
    </w:rPr>
  </w:style>
  <w:style w:type="table" w:customStyle="1" w:styleId="OTRTable">
    <w:name w:val="OTR_Table"/>
    <w:basedOn w:val="af3"/>
    <w:rsid w:val="0065472C"/>
    <w:pPr>
      <w:spacing w:before="60" w:after="6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keepNext/>
        <w:keepLines w:val="0"/>
        <w:pageBreakBefore w:val="0"/>
        <w:widowControl w:val="0"/>
        <w:suppressLineNumbers w:val="0"/>
        <w:suppressAutoHyphens w:val="0"/>
        <w:wordWrap/>
        <w:spacing w:beforeLines="0" w:beforeAutospacing="0" w:afterLines="0" w:afterAutospacing="0" w:line="240" w:lineRule="auto"/>
        <w:ind w:leftChars="0" w:left="0" w:rightChars="0" w:right="0" w:firstLineChars="0" w:firstLine="0"/>
        <w:contextualSpacing w:val="0"/>
        <w:jc w:val="center"/>
        <w:outlineLvl w:val="9"/>
      </w:pPr>
      <w:rPr>
        <w:rFonts w:ascii="Times New Roman" w:hAnsi="Times New Roman"/>
        <w:b w:val="0"/>
        <w:i w:val="0"/>
        <w:sz w:val="24"/>
      </w:rPr>
      <w:tblPr/>
      <w:tcPr>
        <w:shd w:val="clear" w:color="auto" w:fill="E6E6E6"/>
      </w:tcPr>
    </w:tblStylePr>
  </w:style>
  <w:style w:type="character" w:customStyle="1" w:styleId="17">
    <w:name w:val="Название объекта Знак1"/>
    <w:aliases w:val="Рисунок название стить Знак,Название объекта Знак Знак,Название объекта Знак1 Знак Знак,Название объекта Знак Знак Знак Знак,Name_object Знак Знак Знак Знак,Наименование объекта Знак Знак Знак Знак,Name_object Знак1 Знак Знак"/>
    <w:link w:val="afff8"/>
    <w:rsid w:val="0065472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customStyle="1" w:styleId="afffffe">
    <w:name w:val="Текст сноски Знак"/>
    <w:link w:val="affffff"/>
    <w:rsid w:val="0065472C"/>
  </w:style>
  <w:style w:type="paragraph" w:customStyle="1" w:styleId="1f0">
    <w:name w:val="Абзац списка1"/>
    <w:basedOn w:val="af1"/>
    <w:rsid w:val="0065472C"/>
    <w:pPr>
      <w:spacing w:before="0" w:after="0"/>
      <w:ind w:left="720"/>
      <w:contextualSpacing/>
      <w:jc w:val="both"/>
    </w:pPr>
    <w:rPr>
      <w:rFonts w:eastAsia="Calibri"/>
      <w:szCs w:val="24"/>
      <w:lang w:val="en-US" w:eastAsia="en-US"/>
    </w:rPr>
  </w:style>
  <w:style w:type="paragraph" w:customStyle="1" w:styleId="a9">
    <w:name w:val="СценарийНью"/>
    <w:basedOn w:val="af1"/>
    <w:rsid w:val="0065472C"/>
    <w:pPr>
      <w:numPr>
        <w:numId w:val="25"/>
      </w:numPr>
      <w:tabs>
        <w:tab w:val="left" w:pos="1482"/>
      </w:tabs>
      <w:autoSpaceDE w:val="0"/>
      <w:autoSpaceDN w:val="0"/>
      <w:adjustRightInd w:val="0"/>
      <w:spacing w:before="120" w:after="60"/>
      <w:ind w:right="851"/>
      <w:jc w:val="both"/>
    </w:pPr>
    <w:rPr>
      <w:rFonts w:cs="Tahoma"/>
      <w:iCs/>
      <w:szCs w:val="22"/>
    </w:rPr>
  </w:style>
  <w:style w:type="paragraph" w:customStyle="1" w:styleId="af0">
    <w:name w:val="макрированный"/>
    <w:basedOn w:val="af1"/>
    <w:rsid w:val="0065472C"/>
    <w:pPr>
      <w:numPr>
        <w:numId w:val="26"/>
      </w:numPr>
      <w:tabs>
        <w:tab w:val="left" w:pos="5683"/>
      </w:tabs>
      <w:spacing w:before="0" w:after="0" w:line="360" w:lineRule="auto"/>
      <w:jc w:val="both"/>
    </w:pPr>
  </w:style>
  <w:style w:type="paragraph" w:customStyle="1" w:styleId="2-Char">
    <w:name w:val="Обычный маркированный 2-ой уровень Char"/>
    <w:basedOn w:val="af0"/>
    <w:rsid w:val="0065472C"/>
    <w:pPr>
      <w:numPr>
        <w:ilvl w:val="1"/>
      </w:numPr>
      <w:tabs>
        <w:tab w:val="num" w:pos="1296"/>
        <w:tab w:val="num" w:pos="1581"/>
      </w:tabs>
      <w:ind w:left="1429" w:hanging="576"/>
    </w:pPr>
  </w:style>
  <w:style w:type="paragraph" w:customStyle="1" w:styleId="1-">
    <w:name w:val="Перечисление 1-го уровня"/>
    <w:basedOn w:val="af1"/>
    <w:autoRedefine/>
    <w:qFormat/>
    <w:rsid w:val="0065472C"/>
    <w:pPr>
      <w:numPr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0">
    <w:name w:val="Маркир список"/>
    <w:basedOn w:val="af1"/>
    <w:semiHidden/>
    <w:rsid w:val="0065472C"/>
    <w:pPr>
      <w:tabs>
        <w:tab w:val="num" w:pos="1080"/>
        <w:tab w:val="left" w:pos="1191"/>
      </w:tabs>
      <w:spacing w:before="0" w:after="0" w:line="360" w:lineRule="auto"/>
      <w:ind w:left="1080" w:hanging="360"/>
      <w:jc w:val="both"/>
    </w:pPr>
    <w:rPr>
      <w:snapToGrid w:val="0"/>
    </w:rPr>
  </w:style>
  <w:style w:type="paragraph" w:customStyle="1" w:styleId="a5">
    <w:name w:val="Перечисление второго уровня"/>
    <w:basedOn w:val="af1"/>
    <w:qFormat/>
    <w:rsid w:val="0065472C"/>
    <w:pPr>
      <w:numPr>
        <w:ilvl w:val="1"/>
        <w:numId w:val="27"/>
      </w:numPr>
      <w:spacing w:before="0" w:after="0" w:line="360" w:lineRule="auto"/>
      <w:jc w:val="both"/>
    </w:pPr>
    <w:rPr>
      <w:szCs w:val="24"/>
    </w:rPr>
  </w:style>
  <w:style w:type="paragraph" w:customStyle="1" w:styleId="affffff1">
    <w:name w:val="Примечание"/>
    <w:basedOn w:val="af1"/>
    <w:semiHidden/>
    <w:rsid w:val="0065472C"/>
    <w:pPr>
      <w:autoSpaceDE w:val="0"/>
      <w:autoSpaceDN w:val="0"/>
      <w:adjustRightInd w:val="0"/>
      <w:spacing w:before="120" w:after="0" w:line="360" w:lineRule="auto"/>
      <w:jc w:val="both"/>
      <w:textAlignment w:val="baseline"/>
    </w:pPr>
    <w:rPr>
      <w:szCs w:val="24"/>
    </w:rPr>
  </w:style>
  <w:style w:type="paragraph" w:customStyle="1" w:styleId="3-">
    <w:name w:val="Перечисление 3-го уровня"/>
    <w:basedOn w:val="a5"/>
    <w:qFormat/>
    <w:rsid w:val="0065472C"/>
    <w:pPr>
      <w:numPr>
        <w:ilvl w:val="2"/>
      </w:numPr>
    </w:pPr>
  </w:style>
  <w:style w:type="numbering" w:customStyle="1" w:styleId="a6">
    <w:name w:val="Нумерованные"/>
    <w:basedOn w:val="af4"/>
    <w:rsid w:val="0065472C"/>
    <w:pPr>
      <w:numPr>
        <w:numId w:val="11"/>
      </w:numPr>
    </w:pPr>
  </w:style>
  <w:style w:type="paragraph" w:customStyle="1" w:styleId="affffff2">
    <w:name w:val="Номер года"/>
    <w:basedOn w:val="af1"/>
    <w:semiHidden/>
    <w:rsid w:val="0065472C"/>
    <w:pPr>
      <w:autoSpaceDE w:val="0"/>
      <w:autoSpaceDN w:val="0"/>
      <w:adjustRightInd w:val="0"/>
      <w:spacing w:before="120" w:after="0" w:line="360" w:lineRule="auto"/>
      <w:jc w:val="center"/>
      <w:textAlignment w:val="baseline"/>
    </w:pPr>
  </w:style>
  <w:style w:type="paragraph" w:customStyle="1" w:styleId="affffff3">
    <w:name w:val="Титульный лист"/>
    <w:basedOn w:val="af1"/>
    <w:semiHidden/>
    <w:rsid w:val="0065472C"/>
    <w:pPr>
      <w:widowControl w:val="0"/>
      <w:shd w:val="clear" w:color="auto" w:fill="FFFFFF"/>
      <w:autoSpaceDE w:val="0"/>
      <w:autoSpaceDN w:val="0"/>
      <w:adjustRightInd w:val="0"/>
      <w:spacing w:before="1718" w:after="0" w:line="360" w:lineRule="auto"/>
      <w:ind w:left="998"/>
      <w:jc w:val="center"/>
      <w:textAlignment w:val="baseline"/>
    </w:pPr>
  </w:style>
  <w:style w:type="paragraph" w:customStyle="1" w:styleId="affffff4">
    <w:name w:val="Абзац Обычный"/>
    <w:basedOn w:val="af1"/>
    <w:autoRedefine/>
    <w:semiHidden/>
    <w:rsid w:val="0065472C"/>
    <w:pPr>
      <w:spacing w:before="0" w:after="0" w:line="360" w:lineRule="auto"/>
      <w:ind w:firstLine="567"/>
      <w:jc w:val="both"/>
    </w:pPr>
  </w:style>
  <w:style w:type="paragraph" w:customStyle="1" w:styleId="Web">
    <w:name w:val="Обычный (Web)"/>
    <w:basedOn w:val="af1"/>
    <w:semiHidden/>
    <w:rsid w:val="0065472C"/>
    <w:pPr>
      <w:jc w:val="both"/>
    </w:pPr>
    <w:rPr>
      <w:rFonts w:ascii="Arial Unicode MS" w:eastAsia="Arial Unicode MS" w:hAnsi="Arial Unicode MS"/>
    </w:rPr>
  </w:style>
  <w:style w:type="paragraph" w:styleId="affffff">
    <w:name w:val="footnote text"/>
    <w:basedOn w:val="af1"/>
    <w:link w:val="afffffe"/>
    <w:rsid w:val="0065472C"/>
    <w:pPr>
      <w:spacing w:before="0" w:after="0" w:line="360" w:lineRule="auto"/>
      <w:ind w:firstLine="720"/>
      <w:jc w:val="both"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character" w:customStyle="1" w:styleId="1f1">
    <w:name w:val="Текст сноски Знак1"/>
    <w:basedOn w:val="af2"/>
    <w:rsid w:val="0065472C"/>
    <w:rPr>
      <w:rFonts w:ascii="Times New Roman" w:eastAsia="Times New Roman" w:hAnsi="Times New Roman" w:cs="Times New Roman"/>
      <w:sz w:val="20"/>
      <w:szCs w:val="20"/>
      <w:lang w:eastAsia="ru-RU"/>
    </w:rPr>
  </w:style>
  <w:style w:type="character" w:styleId="affffff5">
    <w:name w:val="footnote reference"/>
    <w:rsid w:val="0065472C"/>
    <w:rPr>
      <w:vertAlign w:val="superscript"/>
    </w:rPr>
  </w:style>
  <w:style w:type="paragraph" w:customStyle="1" w:styleId="75">
    <w:name w:val="Абзац Обычный7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85">
    <w:name w:val="Абзац Обычный8"/>
    <w:basedOn w:val="af1"/>
    <w:autoRedefine/>
    <w:semiHidden/>
    <w:rsid w:val="0065472C"/>
    <w:pPr>
      <w:widowControl w:val="0"/>
      <w:tabs>
        <w:tab w:val="left" w:pos="1985"/>
        <w:tab w:val="left" w:pos="2127"/>
      </w:tabs>
      <w:spacing w:before="0" w:after="0" w:line="360" w:lineRule="auto"/>
      <w:ind w:firstLine="709"/>
      <w:jc w:val="both"/>
    </w:pPr>
    <w:rPr>
      <w:bCs/>
    </w:rPr>
  </w:style>
  <w:style w:type="paragraph" w:customStyle="1" w:styleId="affffff6">
    <w:name w:val="Вариант мышь"/>
    <w:basedOn w:val="af1"/>
    <w:next w:val="af1"/>
    <w:semiHidden/>
    <w:rsid w:val="0065472C"/>
    <w:pPr>
      <w:keepNext/>
      <w:tabs>
        <w:tab w:val="num" w:pos="720"/>
        <w:tab w:val="left" w:pos="1134"/>
        <w:tab w:val="left" w:pos="1418"/>
      </w:tabs>
      <w:spacing w:before="60" w:after="60"/>
      <w:ind w:left="720" w:hanging="360"/>
      <w:jc w:val="both"/>
    </w:pPr>
    <w:rPr>
      <w:kern w:val="2"/>
    </w:rPr>
  </w:style>
  <w:style w:type="paragraph" w:customStyle="1" w:styleId="affffff7">
    <w:name w:val="Вариант клавиатура"/>
    <w:basedOn w:val="af1"/>
    <w:semiHidden/>
    <w:rsid w:val="0065472C"/>
    <w:pPr>
      <w:tabs>
        <w:tab w:val="num" w:pos="972"/>
        <w:tab w:val="left" w:pos="1134"/>
        <w:tab w:val="left" w:pos="1418"/>
      </w:tabs>
      <w:spacing w:before="0" w:after="0"/>
      <w:ind w:left="1134"/>
      <w:jc w:val="both"/>
    </w:pPr>
  </w:style>
  <w:style w:type="paragraph" w:customStyle="1" w:styleId="1f2">
    <w:name w:val="Абзац Обычный1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5a">
    <w:name w:val="Абзац Обычный5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2f7">
    <w:name w:val="Абзац Обычный2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3f2">
    <w:name w:val="Абзац Обычный3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4b">
    <w:name w:val="Абзац Обычный4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65">
    <w:name w:val="Абзац Обычный6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94">
    <w:name w:val="Абзац Обычный9"/>
    <w:basedOn w:val="af1"/>
    <w:autoRedefine/>
    <w:semiHidden/>
    <w:rsid w:val="0065472C"/>
    <w:pPr>
      <w:widowControl w:val="0"/>
      <w:spacing w:before="0" w:after="0" w:line="360" w:lineRule="auto"/>
      <w:ind w:firstLine="709"/>
      <w:jc w:val="both"/>
    </w:pPr>
  </w:style>
  <w:style w:type="paragraph" w:customStyle="1" w:styleId="affffff8">
    <w:name w:val="Таблица"/>
    <w:basedOn w:val="af1"/>
    <w:semiHidden/>
    <w:rsid w:val="0065472C"/>
    <w:pPr>
      <w:widowControl w:val="0"/>
      <w:suppressLineNumbers/>
      <w:suppressAutoHyphens/>
      <w:spacing w:before="80" w:after="40"/>
      <w:jc w:val="both"/>
    </w:pPr>
    <w:rPr>
      <w:sz w:val="22"/>
      <w:lang w:eastAsia="en-US"/>
    </w:rPr>
  </w:style>
  <w:style w:type="paragraph" w:customStyle="1" w:styleId="affffff9">
    <w:name w:val="Столбец"/>
    <w:basedOn w:val="af1"/>
    <w:semiHidden/>
    <w:rsid w:val="0065472C"/>
    <w:pPr>
      <w:widowControl w:val="0"/>
      <w:suppressLineNumbers/>
      <w:suppressAutoHyphens/>
      <w:spacing w:before="0" w:after="40"/>
      <w:jc w:val="center"/>
    </w:pPr>
    <w:rPr>
      <w:b/>
      <w:sz w:val="22"/>
      <w:lang w:eastAsia="en-US"/>
    </w:rPr>
  </w:style>
  <w:style w:type="paragraph" w:customStyle="1" w:styleId="affffffa">
    <w:name w:val="Обычный текст"/>
    <w:basedOn w:val="af1"/>
    <w:rsid w:val="0065472C"/>
    <w:pPr>
      <w:spacing w:before="0" w:after="120" w:line="360" w:lineRule="auto"/>
      <w:ind w:firstLine="709"/>
      <w:jc w:val="both"/>
    </w:pPr>
  </w:style>
  <w:style w:type="paragraph" w:styleId="affffffb">
    <w:name w:val="No Spacing"/>
    <w:uiPriority w:val="1"/>
    <w:qFormat/>
    <w:rsid w:val="0065472C"/>
    <w:pPr>
      <w:spacing w:after="0" w:line="240" w:lineRule="auto"/>
    </w:pPr>
  </w:style>
  <w:style w:type="paragraph" w:customStyle="1" w:styleId="affffffc">
    <w:name w:val="Текст в таблице + курсив"/>
    <w:basedOn w:val="affffffd"/>
    <w:rsid w:val="0065472C"/>
    <w:rPr>
      <w:i/>
      <w:iCs/>
    </w:rPr>
  </w:style>
  <w:style w:type="paragraph" w:customStyle="1" w:styleId="affffffe">
    <w:name w:val="УТВЕРЖДАЮ"/>
    <w:qFormat/>
    <w:rsid w:val="0065472C"/>
    <w:pPr>
      <w:spacing w:after="0" w:line="360" w:lineRule="auto"/>
      <w:jc w:val="center"/>
    </w:pPr>
    <w:rPr>
      <w:rFonts w:ascii="Times New Roman" w:eastAsia="Times New Roman" w:hAnsi="Times New Roman" w:cs="Times New Roman"/>
      <w:b/>
      <w:bCs/>
      <w:caps/>
      <w:sz w:val="28"/>
      <w:szCs w:val="24"/>
    </w:rPr>
  </w:style>
  <w:style w:type="paragraph" w:customStyle="1" w:styleId="afffffff">
    <w:name w:val="Заголовок информационного элемента"/>
    <w:basedOn w:val="af1"/>
    <w:qFormat/>
    <w:rsid w:val="0065472C"/>
    <w:pPr>
      <w:keepNext/>
      <w:pageBreakBefore/>
      <w:spacing w:before="0" w:after="0" w:line="288" w:lineRule="auto"/>
      <w:jc w:val="center"/>
    </w:pPr>
    <w:rPr>
      <w:b/>
      <w:sz w:val="32"/>
      <w:szCs w:val="24"/>
    </w:rPr>
  </w:style>
  <w:style w:type="paragraph" w:customStyle="1" w:styleId="afffffff0">
    <w:name w:val="Согласующая подпись"/>
    <w:basedOn w:val="af1"/>
    <w:qFormat/>
    <w:rsid w:val="0065472C"/>
    <w:pPr>
      <w:widowControl w:val="0"/>
      <w:spacing w:before="0" w:after="0" w:line="288" w:lineRule="auto"/>
      <w:jc w:val="center"/>
    </w:pPr>
    <w:rPr>
      <w:rFonts w:eastAsia="Batang"/>
      <w:sz w:val="28"/>
      <w:szCs w:val="24"/>
      <w:lang w:eastAsia="en-US"/>
    </w:rPr>
  </w:style>
  <w:style w:type="paragraph" w:customStyle="1" w:styleId="affffffd">
    <w:name w:val="Текст в таблице"/>
    <w:basedOn w:val="af1"/>
    <w:link w:val="afffffff1"/>
    <w:uiPriority w:val="99"/>
    <w:qFormat/>
    <w:rsid w:val="0065472C"/>
    <w:pPr>
      <w:spacing w:before="0" w:after="0"/>
      <w:jc w:val="both"/>
    </w:pPr>
    <w:rPr>
      <w:szCs w:val="24"/>
    </w:rPr>
  </w:style>
  <w:style w:type="paragraph" w:customStyle="1" w:styleId="afffffff2">
    <w:name w:val="Название колонки в таблице"/>
    <w:basedOn w:val="af1"/>
    <w:qFormat/>
    <w:rsid w:val="0065472C"/>
    <w:pPr>
      <w:keepNext/>
      <w:spacing w:before="0" w:after="0" w:line="288" w:lineRule="auto"/>
      <w:jc w:val="center"/>
    </w:pPr>
    <w:rPr>
      <w:b/>
      <w:szCs w:val="24"/>
    </w:rPr>
  </w:style>
  <w:style w:type="paragraph" w:customStyle="1" w:styleId="141">
    <w:name w:val="По центру 14 Ж"/>
    <w:basedOn w:val="af1"/>
    <w:qFormat/>
    <w:rsid w:val="0065472C"/>
    <w:pPr>
      <w:spacing w:before="0" w:after="0" w:line="288" w:lineRule="auto"/>
      <w:jc w:val="center"/>
    </w:pPr>
    <w:rPr>
      <w:b/>
      <w:sz w:val="28"/>
      <w:szCs w:val="24"/>
    </w:rPr>
  </w:style>
  <w:style w:type="paragraph" w:customStyle="1" w:styleId="ae">
    <w:name w:val="Перечисление а)"/>
    <w:basedOn w:val="af1"/>
    <w:qFormat/>
    <w:rsid w:val="0065472C"/>
    <w:pPr>
      <w:numPr>
        <w:numId w:val="31"/>
      </w:numPr>
      <w:spacing w:before="0" w:after="0" w:line="288" w:lineRule="auto"/>
      <w:jc w:val="both"/>
    </w:pPr>
    <w:rPr>
      <w:sz w:val="28"/>
      <w:szCs w:val="24"/>
    </w:rPr>
  </w:style>
  <w:style w:type="paragraph" w:customStyle="1" w:styleId="afffffff3">
    <w:name w:val="Рисунок"/>
    <w:basedOn w:val="af1"/>
    <w:qFormat/>
    <w:rsid w:val="0065472C"/>
    <w:pPr>
      <w:keepNext/>
      <w:spacing w:before="0" w:after="0" w:line="288" w:lineRule="auto"/>
      <w:jc w:val="center"/>
    </w:pPr>
    <w:rPr>
      <w:sz w:val="28"/>
      <w:szCs w:val="24"/>
    </w:rPr>
  </w:style>
  <w:style w:type="paragraph" w:customStyle="1" w:styleId="afffffff4">
    <w:name w:val="Подпись к рисунку"/>
    <w:basedOn w:val="af1"/>
    <w:qFormat/>
    <w:rsid w:val="0065472C"/>
    <w:pPr>
      <w:spacing w:before="0" w:after="0" w:line="288" w:lineRule="auto"/>
      <w:jc w:val="center"/>
    </w:pPr>
    <w:rPr>
      <w:sz w:val="28"/>
      <w:szCs w:val="24"/>
    </w:rPr>
  </w:style>
  <w:style w:type="paragraph" w:customStyle="1" w:styleId="afffffff5">
    <w:name w:val="Подпись к таблице"/>
    <w:basedOn w:val="af1"/>
    <w:qFormat/>
    <w:rsid w:val="0065472C"/>
    <w:pPr>
      <w:keepNext/>
      <w:spacing w:before="0" w:after="120" w:line="288" w:lineRule="auto"/>
    </w:pPr>
    <w:rPr>
      <w:sz w:val="28"/>
      <w:szCs w:val="24"/>
    </w:rPr>
  </w:style>
  <w:style w:type="paragraph" w:customStyle="1" w:styleId="a0">
    <w:name w:val="Приложение"/>
    <w:basedOn w:val="af1"/>
    <w:autoRedefine/>
    <w:qFormat/>
    <w:rsid w:val="0065472C"/>
    <w:pPr>
      <w:keepNext/>
      <w:pageBreakBefore/>
      <w:numPr>
        <w:numId w:val="28"/>
      </w:numPr>
      <w:spacing w:before="120" w:after="240" w:line="288" w:lineRule="auto"/>
      <w:jc w:val="center"/>
      <w:outlineLvl w:val="0"/>
    </w:pPr>
    <w:rPr>
      <w:sz w:val="28"/>
      <w:szCs w:val="24"/>
    </w:rPr>
  </w:style>
  <w:style w:type="paragraph" w:customStyle="1" w:styleId="a1">
    <w:name w:val="Заголовок Приложения"/>
    <w:basedOn w:val="af1"/>
    <w:autoRedefine/>
    <w:qFormat/>
    <w:rsid w:val="000C37BE"/>
    <w:pPr>
      <w:keepNext/>
      <w:numPr>
        <w:ilvl w:val="1"/>
        <w:numId w:val="28"/>
      </w:numPr>
      <w:spacing w:before="0" w:after="0" w:line="288" w:lineRule="auto"/>
      <w:jc w:val="both"/>
      <w:outlineLvl w:val="0"/>
    </w:pPr>
    <w:rPr>
      <w:b/>
      <w:sz w:val="28"/>
      <w:szCs w:val="24"/>
    </w:rPr>
  </w:style>
  <w:style w:type="paragraph" w:customStyle="1" w:styleId="a2">
    <w:name w:val="подпись Рисунок приложения"/>
    <w:basedOn w:val="af1"/>
    <w:qFormat/>
    <w:rsid w:val="0065472C"/>
    <w:pPr>
      <w:numPr>
        <w:ilvl w:val="2"/>
        <w:numId w:val="28"/>
      </w:numPr>
      <w:spacing w:before="0" w:after="0" w:line="288" w:lineRule="auto"/>
      <w:jc w:val="center"/>
    </w:pPr>
    <w:rPr>
      <w:sz w:val="28"/>
      <w:szCs w:val="24"/>
    </w:rPr>
  </w:style>
  <w:style w:type="paragraph" w:customStyle="1" w:styleId="a3">
    <w:name w:val="Таблица приложения"/>
    <w:basedOn w:val="afffffff5"/>
    <w:qFormat/>
    <w:rsid w:val="0065472C"/>
    <w:pPr>
      <w:numPr>
        <w:ilvl w:val="3"/>
        <w:numId w:val="28"/>
      </w:numPr>
    </w:pPr>
    <w:rPr>
      <w:lang w:val="en-US"/>
    </w:rPr>
  </w:style>
  <w:style w:type="paragraph" w:customStyle="1" w:styleId="afffffff6">
    <w:name w:val="Текст в таблице полужирный"/>
    <w:basedOn w:val="affffffd"/>
    <w:qFormat/>
    <w:rsid w:val="0065472C"/>
    <w:rPr>
      <w:b/>
    </w:rPr>
  </w:style>
  <w:style w:type="paragraph" w:customStyle="1" w:styleId="afffffff7">
    <w:name w:val="Обычный курсив"/>
    <w:basedOn w:val="af1"/>
    <w:qFormat/>
    <w:rsid w:val="0065472C"/>
    <w:pPr>
      <w:spacing w:before="0" w:after="0" w:line="288" w:lineRule="auto"/>
      <w:ind w:firstLine="709"/>
      <w:jc w:val="both"/>
    </w:pPr>
    <w:rPr>
      <w:i/>
      <w:sz w:val="28"/>
      <w:szCs w:val="24"/>
    </w:rPr>
  </w:style>
  <w:style w:type="paragraph" w:customStyle="1" w:styleId="afffffff8">
    <w:name w:val="Обычный по центру"/>
    <w:basedOn w:val="af1"/>
    <w:qFormat/>
    <w:rsid w:val="0065472C"/>
    <w:pPr>
      <w:spacing w:before="0" w:after="0" w:line="360" w:lineRule="auto"/>
      <w:jc w:val="center"/>
    </w:pPr>
    <w:rPr>
      <w:sz w:val="28"/>
      <w:szCs w:val="24"/>
    </w:rPr>
  </w:style>
  <w:style w:type="numbering" w:customStyle="1" w:styleId="a7">
    <w:name w:val="Списки в документе"/>
    <w:rsid w:val="0065472C"/>
    <w:pPr>
      <w:numPr>
        <w:numId w:val="29"/>
      </w:numPr>
    </w:pPr>
  </w:style>
  <w:style w:type="numbering" w:customStyle="1" w:styleId="ad">
    <w:name w:val="Буквенный стиль"/>
    <w:rsid w:val="0065472C"/>
    <w:pPr>
      <w:numPr>
        <w:numId w:val="30"/>
      </w:numPr>
    </w:pPr>
  </w:style>
  <w:style w:type="paragraph" w:customStyle="1" w:styleId="aa">
    <w:name w:val="Перечисление в таблице"/>
    <w:basedOn w:val="affffffd"/>
    <w:qFormat/>
    <w:rsid w:val="0065472C"/>
    <w:pPr>
      <w:numPr>
        <w:numId w:val="32"/>
      </w:numPr>
      <w:ind w:left="284" w:hanging="284"/>
    </w:pPr>
  </w:style>
  <w:style w:type="paragraph" w:customStyle="1" w:styleId="ab">
    <w:name w:val="Нумерованное перечисление в таблице"/>
    <w:basedOn w:val="aa"/>
    <w:qFormat/>
    <w:rsid w:val="0065472C"/>
    <w:pPr>
      <w:numPr>
        <w:numId w:val="33"/>
      </w:numPr>
      <w:ind w:left="284" w:hanging="284"/>
    </w:pPr>
    <w:rPr>
      <w:lang w:val="en-US"/>
    </w:rPr>
  </w:style>
  <w:style w:type="paragraph" w:customStyle="1" w:styleId="03">
    <w:name w:val="Стиль Первая строка:  0 см Перед:  3 пт"/>
    <w:basedOn w:val="af1"/>
    <w:rsid w:val="0065472C"/>
    <w:pPr>
      <w:suppressAutoHyphens/>
      <w:spacing w:before="60" w:after="60" w:line="360" w:lineRule="auto"/>
      <w:jc w:val="both"/>
    </w:pPr>
  </w:style>
  <w:style w:type="character" w:customStyle="1" w:styleId="afffe">
    <w:name w:val="Абзац списка Знак"/>
    <w:aliases w:val="4.2.2 Знак,FooterText Знак,numbered Знак,Bullet 1 Знак,Use Case List Paragraph Знак,Paragraphe de liste1 Знак,Bulletr List Paragraph Знак,Абзац маркированнный Знак,lp1 Знак"/>
    <w:link w:val="afffd"/>
    <w:uiPriority w:val="34"/>
    <w:rsid w:val="0065472C"/>
    <w:rPr>
      <w:rFonts w:ascii="Times New Roman" w:eastAsia="Calibri" w:hAnsi="Times New Roman" w:cs="Times New Roman"/>
      <w:sz w:val="28"/>
    </w:rPr>
  </w:style>
  <w:style w:type="character" w:customStyle="1" w:styleId="iceouttxt5">
    <w:name w:val="iceouttxt5"/>
    <w:basedOn w:val="af2"/>
    <w:rsid w:val="0065472C"/>
    <w:rPr>
      <w:rFonts w:ascii="Arial" w:hAnsi="Arial" w:cs="Arial" w:hint="default"/>
      <w:color w:val="666666"/>
      <w:sz w:val="17"/>
      <w:szCs w:val="17"/>
    </w:rPr>
  </w:style>
  <w:style w:type="paragraph" w:styleId="afffffff9">
    <w:name w:val="table of figures"/>
    <w:basedOn w:val="af1"/>
    <w:next w:val="af1"/>
    <w:rsid w:val="0065472C"/>
    <w:pPr>
      <w:spacing w:before="0" w:after="0" w:line="288" w:lineRule="auto"/>
      <w:ind w:firstLine="709"/>
      <w:jc w:val="both"/>
    </w:pPr>
    <w:rPr>
      <w:sz w:val="28"/>
      <w:szCs w:val="24"/>
    </w:rPr>
  </w:style>
  <w:style w:type="character" w:customStyle="1" w:styleId="sectionheadertext">
    <w:name w:val="sectionheadertext"/>
    <w:basedOn w:val="af2"/>
    <w:rsid w:val="0065472C"/>
  </w:style>
  <w:style w:type="paragraph" w:customStyle="1" w:styleId="NormalList">
    <w:name w:val="Normal List"/>
    <w:basedOn w:val="af1"/>
    <w:link w:val="NormalListChar"/>
    <w:qFormat/>
    <w:rsid w:val="0065472C"/>
    <w:pPr>
      <w:spacing w:before="180" w:after="0" w:line="276" w:lineRule="auto"/>
      <w:ind w:left="2064" w:hanging="504"/>
      <w:jc w:val="both"/>
    </w:pPr>
    <w:rPr>
      <w:szCs w:val="24"/>
      <w:lang w:bidi="en-US"/>
    </w:rPr>
  </w:style>
  <w:style w:type="character" w:customStyle="1" w:styleId="NormalListChar">
    <w:name w:val="Normal List Char"/>
    <w:link w:val="NormalList"/>
    <w:rsid w:val="0065472C"/>
    <w:rPr>
      <w:rFonts w:ascii="Times New Roman" w:eastAsia="Times New Roman" w:hAnsi="Times New Roman" w:cs="Times New Roman"/>
      <w:sz w:val="24"/>
      <w:szCs w:val="24"/>
      <w:lang w:eastAsia="ru-RU" w:bidi="en-US"/>
    </w:rPr>
  </w:style>
  <w:style w:type="character" w:customStyle="1" w:styleId="111">
    <w:name w:val="Заголовок 1 Знак1"/>
    <w:aliases w:val="H1 Знак1,. Знак1,Название спецификации Знак1,h:1 Знак1,h:1app Знак1,TF-Overskrift 1 Знак1,H11 Знак1,R1 Знак1,Titre 0 Знак1"/>
    <w:basedOn w:val="af2"/>
    <w:rsid w:val="003A72E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10">
    <w:name w:val="Заголовок 2 Знак1"/>
    <w:aliases w:val="contract Знак1,H2 Знак1,h2 Знак1,2 Знак1,Numbered text 3 Знак1,heading 2 Знак1,Подраздел Знак1,21 Знак1,22 Знак1,211 Знак1,h:2 Знак1,h:2app Знак1,T2 Знак1,TF-Overskrit 2 Знак1,Title2 Знак1,ITT t2 Знак1,PA Major Section Знак1,R2 Знак1"/>
    <w:basedOn w:val="af2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  <w:lang w:eastAsia="ru-RU"/>
    </w:rPr>
  </w:style>
  <w:style w:type="character" w:customStyle="1" w:styleId="310">
    <w:name w:val="Заголовок 3 Знак1"/>
    <w:aliases w:val="o Знак1,H3 Знак1,3 Знак1,h:3 Знак1,h Знак1,31 Знак1,ITT t3 Знак1,PA Minor Section Знак1,TE Heading Знак1,Title3 Знак1,list Знак1,l3 Знак1,Level 3 Head Знак1,heading 3 Знак1,h3 Знак1,H31 Знак1,H32 Знак1,H33 Знак1,H34 Знак1,H35 Знак1"/>
    <w:basedOn w:val="af2"/>
    <w:semiHidden/>
    <w:rsid w:val="003A72E3"/>
    <w:rPr>
      <w:rFonts w:asciiTheme="majorHAnsi" w:eastAsiaTheme="majorEastAsia" w:hAnsiTheme="majorHAnsi" w:cstheme="majorBidi"/>
      <w:b/>
      <w:bCs/>
      <w:color w:val="5B9BD5" w:themeColor="accent1"/>
      <w:sz w:val="24"/>
      <w:lang w:eastAsia="ru-RU"/>
    </w:rPr>
  </w:style>
  <w:style w:type="character" w:customStyle="1" w:styleId="410">
    <w:name w:val="Заголовок 4 Знак1"/>
    <w:aliases w:val="H4 Знак1,Заголовок 4 (Приложение) Знак1"/>
    <w:basedOn w:val="af2"/>
    <w:semiHidden/>
    <w:rsid w:val="003A72E3"/>
    <w:rPr>
      <w:rFonts w:asciiTheme="majorHAnsi" w:eastAsiaTheme="majorEastAsia" w:hAnsiTheme="majorHAnsi" w:cstheme="majorBidi"/>
      <w:b/>
      <w:bCs/>
      <w:i/>
      <w:iCs/>
      <w:color w:val="5B9BD5" w:themeColor="accent1"/>
      <w:sz w:val="24"/>
      <w:lang w:eastAsia="ru-RU"/>
    </w:rPr>
  </w:style>
  <w:style w:type="character" w:customStyle="1" w:styleId="afffffff1">
    <w:name w:val="Текст в таблице Знак"/>
    <w:link w:val="affffffd"/>
    <w:uiPriority w:val="99"/>
    <w:locked/>
    <w:rsid w:val="006E3873"/>
    <w:rPr>
      <w:rFonts w:ascii="Times New Roman" w:eastAsia="Times New Roman" w:hAnsi="Times New Roman" w:cs="Times New Roman"/>
      <w:sz w:val="24"/>
      <w:szCs w:val="24"/>
      <w:lang w:eastAsia="ru-RU"/>
    </w:rPr>
  </w:style>
  <w:style w:type="table" w:customStyle="1" w:styleId="OTR1">
    <w:name w:val="OTR1"/>
    <w:basedOn w:val="af3"/>
    <w:next w:val="afffc"/>
    <w:uiPriority w:val="39"/>
    <w:rsid w:val="00823C1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ru-RU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ffffffa">
    <w:name w:val="Обычный (ф)"/>
    <w:basedOn w:val="af1"/>
    <w:link w:val="afffffffb"/>
    <w:rsid w:val="008519AD"/>
    <w:pPr>
      <w:spacing w:before="0" w:after="0"/>
      <w:ind w:firstLine="709"/>
      <w:jc w:val="both"/>
    </w:pPr>
    <w:rPr>
      <w:szCs w:val="24"/>
    </w:rPr>
  </w:style>
  <w:style w:type="character" w:customStyle="1" w:styleId="afffffffb">
    <w:name w:val="Обычный (ф) Знак Знак"/>
    <w:link w:val="afffffffa"/>
    <w:rsid w:val="008519AD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f">
    <w:name w:val="курсив (ф)"/>
    <w:basedOn w:val="af1"/>
    <w:link w:val="afffffffc"/>
    <w:rsid w:val="008519AD"/>
    <w:pPr>
      <w:numPr>
        <w:numId w:val="35"/>
      </w:numPr>
      <w:tabs>
        <w:tab w:val="clear" w:pos="1429"/>
        <w:tab w:val="num" w:pos="720"/>
      </w:tabs>
      <w:spacing w:before="0" w:after="0"/>
      <w:ind w:left="362" w:hanging="181"/>
      <w:jc w:val="both"/>
    </w:pPr>
    <w:rPr>
      <w:i/>
      <w:szCs w:val="24"/>
    </w:rPr>
  </w:style>
  <w:style w:type="character" w:customStyle="1" w:styleId="afffffffc">
    <w:name w:val="курсив (ф) Знак Знак"/>
    <w:link w:val="af"/>
    <w:rsid w:val="008519AD"/>
    <w:rPr>
      <w:rFonts w:ascii="Times New Roman" w:eastAsia="Times New Roman" w:hAnsi="Times New Roman" w:cs="Times New Roman"/>
      <w:i/>
      <w:sz w:val="24"/>
      <w:szCs w:val="24"/>
      <w:lang w:eastAsia="ru-RU"/>
    </w:rPr>
  </w:style>
  <w:style w:type="paragraph" w:customStyle="1" w:styleId="ac">
    <w:name w:val="маркированный (ф)"/>
    <w:basedOn w:val="af1"/>
    <w:rsid w:val="008519AD"/>
    <w:pPr>
      <w:numPr>
        <w:numId w:val="36"/>
      </w:numPr>
      <w:spacing w:before="0" w:after="0"/>
      <w:jc w:val="both"/>
    </w:pPr>
    <w:rPr>
      <w:szCs w:val="24"/>
    </w:rPr>
  </w:style>
  <w:style w:type="paragraph" w:customStyle="1" w:styleId="TableName">
    <w:name w:val="_Table_Name"/>
    <w:basedOn w:val="af1"/>
    <w:link w:val="TableName0"/>
    <w:qFormat/>
    <w:rsid w:val="009B3567"/>
    <w:pPr>
      <w:keepNext/>
      <w:keepLines/>
      <w:spacing w:before="240" w:after="0"/>
      <w:jc w:val="both"/>
      <w:outlineLvl w:val="6"/>
    </w:pPr>
    <w:rPr>
      <w:b/>
      <w:lang w:val="x-none" w:eastAsia="x-none"/>
    </w:rPr>
  </w:style>
  <w:style w:type="character" w:customStyle="1" w:styleId="TableName0">
    <w:name w:val="_Table_Name Знак"/>
    <w:link w:val="TableName"/>
    <w:rsid w:val="009B3567"/>
    <w:rPr>
      <w:rFonts w:ascii="Times New Roman" w:eastAsia="Times New Roman" w:hAnsi="Times New Roman" w:cs="Times New Roman"/>
      <w:b/>
      <w:sz w:val="24"/>
      <w:szCs w:val="20"/>
      <w:lang w:val="x-none" w:eastAsia="x-none"/>
    </w:rPr>
  </w:style>
  <w:style w:type="paragraph" w:customStyle="1" w:styleId="-1">
    <w:name w:val="ООС-НТаблицы1"/>
    <w:basedOn w:val="af1"/>
    <w:link w:val="-12"/>
    <w:qFormat/>
    <w:rsid w:val="009B3567"/>
    <w:pPr>
      <w:numPr>
        <w:numId w:val="38"/>
      </w:numPr>
      <w:tabs>
        <w:tab w:val="clear" w:pos="284"/>
        <w:tab w:val="num" w:pos="0"/>
      </w:tabs>
      <w:spacing w:before="60" w:after="60" w:line="288" w:lineRule="auto"/>
      <w:ind w:left="454"/>
    </w:pPr>
    <w:rPr>
      <w:sz w:val="28"/>
      <w:szCs w:val="28"/>
    </w:rPr>
  </w:style>
  <w:style w:type="character" w:customStyle="1" w:styleId="-12">
    <w:name w:val="ООС-НТаблицы1 Знак"/>
    <w:basedOn w:val="af2"/>
    <w:link w:val="-1"/>
    <w:rsid w:val="009B3567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customStyle="1" w:styleId="GOSTTablenorm">
    <w:name w:val="_GOST_Table_norm"/>
    <w:link w:val="GOSTTablenorm0"/>
    <w:qFormat/>
    <w:rsid w:val="00363504"/>
    <w:pPr>
      <w:spacing w:after="0" w:line="240" w:lineRule="auto"/>
      <w:ind w:left="57" w:right="57"/>
      <w:jc w:val="both"/>
    </w:pPr>
    <w:rPr>
      <w:rFonts w:ascii="Times New Roman" w:eastAsia="Times New Roman" w:hAnsi="Times New Roman" w:cs="Times New Roman"/>
      <w:szCs w:val="20"/>
      <w:lang w:eastAsia="ru-RU"/>
    </w:rPr>
  </w:style>
  <w:style w:type="character" w:customStyle="1" w:styleId="GOSTTablenorm0">
    <w:name w:val="_GOST_Table_norm Знак"/>
    <w:link w:val="GOSTTablenorm"/>
    <w:qFormat/>
    <w:rsid w:val="00363504"/>
    <w:rPr>
      <w:rFonts w:ascii="Times New Roman" w:eastAsia="Times New Roman" w:hAnsi="Times New Roman" w:cs="Times New Roman"/>
      <w:szCs w:val="20"/>
      <w:lang w:eastAsia="ru-RU"/>
    </w:rPr>
  </w:style>
  <w:style w:type="paragraph" w:customStyle="1" w:styleId="GOSTTableHead">
    <w:name w:val="_GOST_Table_Head"/>
    <w:basedOn w:val="GOSTTablenorm"/>
    <w:rsid w:val="00363504"/>
    <w:pPr>
      <w:keepNext/>
      <w:suppressAutoHyphens/>
      <w:ind w:left="0" w:right="0"/>
      <w:jc w:val="center"/>
    </w:pPr>
    <w:rPr>
      <w:b/>
      <w:bCs/>
    </w:rPr>
  </w:style>
  <w:style w:type="paragraph" w:customStyle="1" w:styleId="GOSTTableNum">
    <w:name w:val="_GOST_Table_Num"/>
    <w:basedOn w:val="af1"/>
    <w:rsid w:val="00363504"/>
    <w:pPr>
      <w:tabs>
        <w:tab w:val="num" w:pos="114"/>
      </w:tabs>
      <w:spacing w:before="0" w:after="0"/>
      <w:ind w:left="57" w:firstLine="57"/>
      <w:jc w:val="both"/>
    </w:pPr>
    <w:rPr>
      <w:rFonts w:cs="Arial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60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1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8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8983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166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3301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64448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3247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73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7522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89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777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116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41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724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52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0616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2680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627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68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718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6262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837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05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396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450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54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226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515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595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03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620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51872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50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671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5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33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7011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407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318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879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44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282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1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66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38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4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659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332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0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4472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48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6829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7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8729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314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84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5304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people" Target="people.xml"/><Relationship Id="rId3" Type="http://schemas.openxmlformats.org/officeDocument/2006/relationships/customXml" Target="../customXml/item3.xml"/><Relationship Id="rId7" Type="http://schemas.openxmlformats.org/officeDocument/2006/relationships/styles" Target="styl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B8DC9A231314B2499A6C0A9126F9A763" ma:contentTypeVersion="1" ma:contentTypeDescription="Создание документа." ma:contentTypeScope="" ma:versionID="f184e0df8a60ad7bf04ec6b8acbb24d2">
  <xsd:schema xmlns:xsd="http://www.w3.org/2001/XMLSchema" xmlns:xs="http://www.w3.org/2001/XMLSchema" xmlns:p="http://schemas.microsoft.com/office/2006/metadata/properties" xmlns:ns2="3fe3bc6e-3bc8-48bc-bcd1-2bfe39826b51" xmlns:ns3="849b54b2-ee0f-491b-b6ba-4b40925eebe5" targetNamespace="http://schemas.microsoft.com/office/2006/metadata/properties" ma:root="true" ma:fieldsID="6dce79f96413d22bcd91e250329646b2" ns2:_="" ns3:_="">
    <xsd:import namespace="3fe3bc6e-3bc8-48bc-bcd1-2bfe39826b51"/>
    <xsd:import namespace="849b54b2-ee0f-491b-b6ba-4b40925eebe5"/>
    <xsd:element name="properties">
      <xsd:complexType>
        <xsd:sequence>
          <xsd:element name="documentManagement">
            <xsd:complexType>
              <xsd:all>
                <xsd:element ref="ns2:_x041a__x043e__x043c__x043c__x0435__x043d__x0442__x0430__x0440__x0438__x0439_" minOccurs="0"/>
                <xsd:element ref="ns3:_dlc_DocId" minOccurs="0"/>
                <xsd:element ref="ns3:_dlc_DocIdUrl" minOccurs="0"/>
                <xsd:element ref="ns3:_dlc_DocIdPersistId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e3bc6e-3bc8-48bc-bcd1-2bfe39826b51" elementFormDefault="qualified">
    <xsd:import namespace="http://schemas.microsoft.com/office/2006/documentManagement/types"/>
    <xsd:import namespace="http://schemas.microsoft.com/office/infopath/2007/PartnerControls"/>
    <xsd:element name="_x041a__x043e__x043c__x043c__x0435__x043d__x0442__x0430__x0440__x0438__x0439_" ma:index="8" nillable="true" ma:displayName="Комментарий" ma:internalName="_x041a__x043e__x043c__x043c__x0435__x043d__x0442__x0430__x0440__x0438__x0439_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49b54b2-ee0f-491b-b6ba-4b40925eebe5" elementFormDefault="qualified">
    <xsd:import namespace="http://schemas.microsoft.com/office/2006/documentManagement/types"/>
    <xsd:import namespace="http://schemas.microsoft.com/office/infopath/2007/PartnerControls"/>
    <xsd:element name="_dlc_DocId" ma:index="9" nillable="true" ma:displayName="Значение идентификатора документа" ma:description="Значение идентификатора документа, присвоенного данному элементу." ma:internalName="_dlc_DocId" ma:readOnly="true">
      <xsd:simpleType>
        <xsd:restriction base="dms:Text"/>
      </xsd:simpleType>
    </xsd:element>
    <xsd:element name="_dlc_DocIdUrl" ma:index="10" nillable="true" ma:displayName="Идентификатор документа" ma:description="Постоянная ссылка на этот документ." ma:hidden="true" ma:internalName="_dlc_DocIdUrl" ma:readOnly="true">
      <xsd:complexType>
        <xsd:complexContent>
          <xsd:extension base="dms:URL">
            <xsd:sequence>
              <xsd:element name="Url" type="dms:ValidUrl" minOccurs="0" nillable="true"/>
              <xsd:element name="Description" type="xsd:string" nillable="true"/>
            </xsd:sequence>
          </xsd:extension>
        </xsd:complexContent>
      </xsd:complexType>
    </xsd:element>
    <xsd:element name="_dlc_DocIdPersistId" ma:index="11" nillable="true" ma:displayName="Сохранить идентификатор" ma:description="Сохранять идентификатор при добавлении." ma:hidden="true" ma:internalName="_dlc_DocIdPersistId" ma:readOnly="true">
      <xsd:simpleType>
        <xsd:restriction base="dms:Boolea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x041a__x043e__x043c__x043c__x0435__x043d__x0442__x0430__x0440__x0438__x0439_ xmlns="3fe3bc6e-3bc8-48bc-bcd1-2bfe39826b51" xsi:nil="true"/>
    <_dlc_DocId xmlns="849b54b2-ee0f-491b-b6ba-4b40925eebe5">RMD2CP4DS2W4-2074742491-5664</_dlc_DocId>
    <_dlc_DocIdUrl xmlns="849b54b2-ee0f-491b-b6ba-4b40925eebe5">
      <Url>https://sp.lanit.ru/eiszak/_layouts/15/DocIdRedir.aspx?ID=RMD2CP4DS2W4-2074742491-5664</Url>
      <Description>RMD2CP4DS2W4-2074742491-5664</Description>
    </_dlc_DocIdUrl>
  </documentManagement>
</p:properties>
</file>

<file path=customXml/item4.xml><?xml version="1.0" encoding="utf-8"?>
<?mso-contentType ?>
<spe:Receivers xmlns:spe="http://schemas.microsoft.com/sharepoint/events">
  <Receiver>
    <Name>Document ID Generator</Name>
    <Synchronization>Synchronous</Synchronization>
    <Type>10001</Type>
    <SequenceNumber>1000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10002</Type>
    <SequenceNumber>1001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10004</Type>
    <SequenceNumber>1002</SequenceNumber>
    <Url/>
    <Assembly>Microsoft.Office.DocumentManagement, Version=15.0.0.0, Culture=neutral, PublicKeyToken=71e9bce111e9429c</Assembly>
    <Class>Microsoft.Office.DocumentManagement.Internal.DocIdHandler</Class>
    <Data/>
    <Filter/>
  </Receiver>
  <Receiver>
    <Name>Document ID Generator</Name>
    <Synchronization>Synchronous</Synchronization>
    <Type>10006</Type>
    <SequenceNumber>1003</SequenceNumber>
    <Url/>
    <Assembly>Microsoft.Office.DocumentManagement, Version=15.0.0.0, Culture=neutral, PublicKeyToken=71e9bce111e9429c</Assembly>
    <Class>Microsoft.Office.DocumentManagement.Internal.DocIdHandler</Class>
    <Data/>
    <Filter/>
  </Receiver>
</spe:Receivers>
</file>

<file path=customXml/item5.xml><?xml version="1.0" encoding="utf-8"?>
<b:Sources xmlns:b="http://schemas.openxmlformats.org/officeDocument/2006/bibliography" xmlns="http://schemas.openxmlformats.org/officeDocument/2006/bibliography" SelectedStyle="\GOST-MIIT-UITSMeL.xsl" StyleName="GOST_MIIT_UITS_MeLed"/>
</file>

<file path=customXml/itemProps1.xml><?xml version="1.0" encoding="utf-8"?>
<ds:datastoreItem xmlns:ds="http://schemas.openxmlformats.org/officeDocument/2006/customXml" ds:itemID="{96212B9F-075C-4C46-857B-DAD55BB2882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3853EA2-18FE-4B2D-8619-7A25DB4E1A6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e3bc6e-3bc8-48bc-bcd1-2bfe39826b51"/>
    <ds:schemaRef ds:uri="849b54b2-ee0f-491b-b6ba-4b40925eebe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839A46C-0D0F-4C23-A27C-E4214DD3A9E1}">
  <ds:schemaRefs>
    <ds:schemaRef ds:uri="http://schemas.microsoft.com/office/2006/metadata/properties"/>
    <ds:schemaRef ds:uri="http://schemas.microsoft.com/office/infopath/2007/PartnerControls"/>
    <ds:schemaRef ds:uri="3fe3bc6e-3bc8-48bc-bcd1-2bfe39826b51"/>
    <ds:schemaRef ds:uri="849b54b2-ee0f-491b-b6ba-4b40925eebe5"/>
  </ds:schemaRefs>
</ds:datastoreItem>
</file>

<file path=customXml/itemProps4.xml><?xml version="1.0" encoding="utf-8"?>
<ds:datastoreItem xmlns:ds="http://schemas.openxmlformats.org/officeDocument/2006/customXml" ds:itemID="{ED815092-0AAA-456D-8BA0-3F27FA4B6E8C}">
  <ds:schemaRefs>
    <ds:schemaRef ds:uri="http://schemas.microsoft.com/sharepoint/events"/>
  </ds:schemaRefs>
</ds:datastoreItem>
</file>

<file path=customXml/itemProps5.xml><?xml version="1.0" encoding="utf-8"?>
<ds:datastoreItem xmlns:ds="http://schemas.openxmlformats.org/officeDocument/2006/customXml" ds:itemID="{24D2DCA5-9E2D-4F62-8026-D38B2D1D60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6557</TotalTime>
  <Pages>19</Pages>
  <Words>3611</Words>
  <Characters>20586</Characters>
  <Application>Microsoft Office Word</Application>
  <DocSecurity>0</DocSecurity>
  <Lines>171</Lines>
  <Paragraphs>48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Abizgeldin Artur</dc:creator>
  <cp:lastModifiedBy>Соболев Игорь</cp:lastModifiedBy>
  <cp:revision>184</cp:revision>
  <dcterms:created xsi:type="dcterms:W3CDTF">2019-07-31T11:33:00Z</dcterms:created>
  <dcterms:modified xsi:type="dcterms:W3CDTF">2022-05-06T10:05:00Z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0x010100B8DC9A231314B2499A6C0A9126F9A763</vt:lpwstr>
  </property>
  <property fmtid="{D5CDD505-2E9C-101B-9397-08002B2CF9AE}" pid="3" name="_dlc_DocIdItemGuid">
    <vt:lpwstr>86912548-7341-4e4d-9189-24799fd8d4f9</vt:lpwstr>
  </property>
</Properties>
</file>